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5850"/>
        <w:gridCol w:w="4770"/>
      </w:tblGrid>
      <w:tr w:rsidR="00ED78DB" w:rsidRPr="00584169" w14:paraId="10964A86" w14:textId="77777777" w:rsidTr="00C65406">
        <w:tc>
          <w:tcPr>
            <w:tcW w:w="10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0BED8" w14:textId="5CB16F1E" w:rsidR="00ED78DB" w:rsidRPr="00584169" w:rsidRDefault="00335B60" w:rsidP="00C65406">
            <w:pPr>
              <w:rPr>
                <w:rFonts w:cs="Arial"/>
                <w:b/>
                <w:bCs/>
                <w:sz w:val="32"/>
                <w:szCs w:val="72"/>
              </w:rPr>
            </w:pPr>
            <w:bookmarkStart w:id="0" w:name="_Toc414443625"/>
            <w:bookmarkStart w:id="1" w:name="_Toc40151116"/>
            <w:r>
              <w:rPr>
                <w:rFonts w:cs="Arial"/>
              </w:rPr>
              <w:pict w14:anchorId="4AFCBB7C">
                <v:rect id="_x0000_i1025" style="width:0;height:1.5pt" o:hralign="center" o:hrstd="t" o:hr="t" fillcolor="#a0a0a0" stroked="f"/>
              </w:pict>
            </w:r>
          </w:p>
        </w:tc>
      </w:tr>
      <w:tr w:rsidR="00ED78DB" w14:paraId="1293FBD3" w14:textId="77777777" w:rsidTr="00C65406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70B5B94A" w14:textId="77777777" w:rsidR="00ED78DB" w:rsidRDefault="00ED78DB" w:rsidP="00F26039">
            <w:pPr>
              <w:spacing w:after="200" w:line="276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288810" wp14:editId="2D4E4FDD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303530</wp:posOffset>
                  </wp:positionV>
                  <wp:extent cx="3520440" cy="2865120"/>
                  <wp:effectExtent l="0" t="0" r="3810" b="0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hutterstock_263748344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5AA9DA" w14:textId="77777777" w:rsidR="00C65406" w:rsidRDefault="00C65406" w:rsidP="00F26039">
            <w:pPr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</w:p>
          <w:p w14:paraId="06923815" w14:textId="77777777" w:rsidR="00ED78DB" w:rsidRPr="00ED78DB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ED78DB">
              <w:rPr>
                <w:rFonts w:cs="Arial"/>
                <w:b/>
                <w:bCs/>
                <w:color w:val="0070C0"/>
                <w:sz w:val="32"/>
                <w:szCs w:val="72"/>
              </w:rPr>
              <w:t>Proposal to the</w:t>
            </w:r>
          </w:p>
          <w:p w14:paraId="327E3C32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color w:val="0070C0"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color w:val="0070C0"/>
                <w:sz w:val="32"/>
                <w:szCs w:val="72"/>
              </w:rPr>
              <w:t>Office of Systems Integration (OSI)</w:t>
            </w:r>
          </w:p>
          <w:p w14:paraId="2FD81757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</w:p>
          <w:p w14:paraId="100441E5" w14:textId="77777777" w:rsidR="00ED78DB" w:rsidRPr="00C65406" w:rsidRDefault="00ED78DB" w:rsidP="00E43C3C">
            <w:pPr>
              <w:jc w:val="right"/>
              <w:rPr>
                <w:rFonts w:cs="Arial"/>
                <w:b/>
                <w:bCs/>
                <w:sz w:val="32"/>
                <w:szCs w:val="72"/>
              </w:rPr>
            </w:pPr>
            <w:r w:rsidRPr="00C65406">
              <w:rPr>
                <w:rFonts w:cs="Arial"/>
                <w:b/>
                <w:bCs/>
                <w:sz w:val="32"/>
                <w:szCs w:val="72"/>
              </w:rPr>
              <w:t>Request for Information (RFI) #75001</w:t>
            </w:r>
          </w:p>
          <w:p w14:paraId="0E60A724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2CF8C55B" w14:textId="77777777" w:rsidR="00ED78DB" w:rsidRPr="00584169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 w:rsidRPr="00584169">
              <w:rPr>
                <w:rFonts w:cs="Arial"/>
                <w:b/>
                <w:bCs/>
                <w:color w:val="365F91"/>
                <w:sz w:val="28"/>
                <w:szCs w:val="72"/>
              </w:rPr>
              <w:t xml:space="preserve">For </w:t>
            </w:r>
          </w:p>
          <w:p w14:paraId="5EB7ED27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365F91"/>
                <w:sz w:val="28"/>
                <w:szCs w:val="72"/>
              </w:rPr>
              <w:t>Agile Development Pre-Qualified (ADPQ) Venfor Pool</w:t>
            </w:r>
          </w:p>
          <w:p w14:paraId="5111DABE" w14:textId="77777777" w:rsidR="00ED78DB" w:rsidRDefault="00ED78DB" w:rsidP="00E43C3C">
            <w:pPr>
              <w:jc w:val="right"/>
              <w:rPr>
                <w:rFonts w:cs="Arial"/>
                <w:b/>
                <w:bCs/>
                <w:color w:val="365F91"/>
                <w:sz w:val="28"/>
                <w:szCs w:val="72"/>
              </w:rPr>
            </w:pPr>
          </w:p>
          <w:p w14:paraId="3501823E" w14:textId="23111CCD" w:rsidR="00ED78DB" w:rsidRPr="00FE6313" w:rsidRDefault="00C27CE3" w:rsidP="00E43C3C">
            <w:pPr>
              <w:jc w:val="right"/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</w:pPr>
            <w:r>
              <w:rPr>
                <w:rFonts w:cs="Arial"/>
                <w:b/>
                <w:bCs/>
                <w:color w:val="404040" w:themeColor="text1" w:themeTint="BF"/>
                <w:sz w:val="28"/>
                <w:szCs w:val="72"/>
              </w:rPr>
              <w:t>Human Centered Design</w:t>
            </w:r>
          </w:p>
          <w:p w14:paraId="715F8D38" w14:textId="77777777" w:rsidR="00ED78DB" w:rsidRPr="00584169" w:rsidRDefault="00ED78DB" w:rsidP="00E43C3C">
            <w:pPr>
              <w:jc w:val="right"/>
              <w:rPr>
                <w:rFonts w:cs="Arial"/>
              </w:rPr>
            </w:pPr>
          </w:p>
          <w:p w14:paraId="79B984D1" w14:textId="3F01870A" w:rsidR="00ED78DB" w:rsidRPr="00ED78DB" w:rsidRDefault="00C27CE3" w:rsidP="00E43C3C">
            <w:pPr>
              <w:jc w:val="right"/>
              <w:rPr>
                <w:rFonts w:cs="Arial"/>
                <w:b/>
                <w:sz w:val="24"/>
                <w:szCs w:val="32"/>
              </w:rPr>
            </w:pPr>
            <w:r>
              <w:rPr>
                <w:rFonts w:cs="Arial"/>
                <w:b/>
                <w:sz w:val="24"/>
                <w:szCs w:val="32"/>
              </w:rPr>
              <w:t>June 3</w:t>
            </w:r>
            <w:r w:rsidRPr="00C27CE3">
              <w:rPr>
                <w:rFonts w:cs="Arial"/>
                <w:b/>
                <w:sz w:val="24"/>
                <w:szCs w:val="32"/>
                <w:vertAlign w:val="superscript"/>
              </w:rPr>
              <w:t>rd</w:t>
            </w:r>
            <w:r>
              <w:rPr>
                <w:rFonts w:cs="Arial"/>
                <w:b/>
                <w:sz w:val="24"/>
                <w:szCs w:val="32"/>
              </w:rPr>
              <w:t xml:space="preserve"> </w:t>
            </w:r>
            <w:r w:rsidR="00ED78DB" w:rsidRPr="00ED78DB">
              <w:rPr>
                <w:rFonts w:cs="Arial"/>
                <w:b/>
                <w:sz w:val="24"/>
                <w:szCs w:val="32"/>
              </w:rPr>
              <w:t>, 2016</w:t>
            </w:r>
          </w:p>
          <w:p w14:paraId="5D294048" w14:textId="77777777" w:rsidR="00ED78DB" w:rsidRDefault="00ED78DB" w:rsidP="00F26039">
            <w:pPr>
              <w:spacing w:after="200" w:line="276" w:lineRule="auto"/>
            </w:pPr>
          </w:p>
        </w:tc>
      </w:tr>
    </w:tbl>
    <w:p w14:paraId="40EB6DDC" w14:textId="31EFCDBE" w:rsidR="00C452DF" w:rsidRDefault="00C452DF" w:rsidP="00ED78DB">
      <w:pPr>
        <w:spacing w:after="200" w:line="276" w:lineRule="auto"/>
        <w:ind w:left="2160"/>
      </w:pPr>
    </w:p>
    <w:p w14:paraId="6E8C1940" w14:textId="77777777" w:rsidR="00ED78DB" w:rsidRDefault="00ED78DB" w:rsidP="000A34DB">
      <w:pPr>
        <w:rPr>
          <w:rFonts w:cs="Arial"/>
          <w:b/>
          <w:bCs/>
          <w:sz w:val="32"/>
          <w:szCs w:val="72"/>
        </w:rPr>
      </w:pPr>
    </w:p>
    <w:tbl>
      <w:tblPr>
        <w:tblStyle w:val="TableGrid"/>
        <w:tblW w:w="0" w:type="auto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85"/>
      </w:tblGrid>
      <w:tr w:rsidR="00D05F67" w14:paraId="2C355BE1" w14:textId="77777777" w:rsidTr="0027214A">
        <w:tc>
          <w:tcPr>
            <w:tcW w:w="9985" w:type="dxa"/>
          </w:tcPr>
          <w:p w14:paraId="36B530A0" w14:textId="77777777" w:rsidR="00D05F67" w:rsidRDefault="0073052C" w:rsidP="008E6B66">
            <w:pPr>
              <w:jc w:val="center"/>
            </w:pPr>
            <w:r>
              <w:object w:dxaOrig="7392" w:dyaOrig="1176" w14:anchorId="6455D2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29pt;height:68.4pt" o:ole="">
                  <v:imagedata r:id="rId13" o:title=""/>
                </v:shape>
                <o:OLEObject Type="Embed" ProgID="PBrush" ShapeID="_x0000_i1026" DrawAspect="Content" ObjectID="_1526908029" r:id="rId14"/>
              </w:object>
            </w:r>
          </w:p>
          <w:p w14:paraId="60172970" w14:textId="77777777" w:rsidR="0073052C" w:rsidRDefault="0073052C" w:rsidP="008E6B66">
            <w:pPr>
              <w:jc w:val="center"/>
            </w:pPr>
          </w:p>
          <w:p w14:paraId="5ECE523A" w14:textId="4B6CE363" w:rsidR="0073052C" w:rsidRDefault="0073052C" w:rsidP="008E6B66">
            <w:pPr>
              <w:jc w:val="center"/>
              <w:rPr>
                <w:rFonts w:cs="Arial"/>
                <w:b/>
                <w:bCs/>
                <w:sz w:val="32"/>
                <w:szCs w:val="72"/>
              </w:rPr>
            </w:pPr>
          </w:p>
        </w:tc>
      </w:tr>
    </w:tbl>
    <w:p w14:paraId="2BB94C57" w14:textId="2F3FF572" w:rsidR="00ED78DB" w:rsidRDefault="00D05F67" w:rsidP="000A34DB">
      <w:pPr>
        <w:rPr>
          <w:rFonts w:cs="Arial"/>
          <w:b/>
          <w:bCs/>
          <w:sz w:val="32"/>
          <w:szCs w:val="72"/>
        </w:rPr>
      </w:pPr>
      <w:r>
        <w:rPr>
          <w:noProof/>
        </w:rPr>
        <w:drawing>
          <wp:inline distT="0" distB="0" distL="0" distR="0" wp14:anchorId="43B7E8D6" wp14:editId="72707997">
            <wp:extent cx="5943600" cy="32244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4D4E" w14:textId="59418E04" w:rsidR="00C452DF" w:rsidRDefault="00C452DF" w:rsidP="00C452DF">
      <w:pPr>
        <w:spacing w:after="200" w:line="276" w:lineRule="auto"/>
      </w:pPr>
    </w:p>
    <w:p w14:paraId="2A735CEF" w14:textId="46D135C1" w:rsidR="00C452DF" w:rsidRDefault="00C452DF" w:rsidP="00ED78DB">
      <w:pPr>
        <w:spacing w:after="200" w:line="276" w:lineRule="auto"/>
        <w:ind w:left="6750"/>
      </w:pPr>
    </w:p>
    <w:tbl>
      <w:tblPr>
        <w:tblStyle w:val="TableGrid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C65406" w14:paraId="422D086C" w14:textId="77777777" w:rsidTr="00C65406">
        <w:tc>
          <w:tcPr>
            <w:tcW w:w="5220" w:type="dxa"/>
          </w:tcPr>
          <w:p w14:paraId="0AA7E5EA" w14:textId="2E0A69B1" w:rsidR="00C65406" w:rsidRDefault="00C65406" w:rsidP="00C452DF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60856CF0" wp14:editId="79B11185">
                  <wp:extent cx="2049381" cy="65532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884" cy="66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14:paraId="662C079D" w14:textId="2774B5F0" w:rsidR="00C65406" w:rsidRDefault="00C65406" w:rsidP="00C65406">
            <w:pPr>
              <w:spacing w:after="200" w:line="276" w:lineRule="auto"/>
              <w:jc w:val="right"/>
            </w:pPr>
            <w:r>
              <w:rPr>
                <w:noProof/>
              </w:rPr>
              <w:drawing>
                <wp:inline distT="0" distB="0" distL="0" distR="0" wp14:anchorId="4374752E" wp14:editId="65C03A01">
                  <wp:extent cx="1875692" cy="588158"/>
                  <wp:effectExtent l="0" t="0" r="0" b="25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xFusion Logo-NEW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766" cy="58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107AE" w14:textId="77777777" w:rsidR="00C452DF" w:rsidRDefault="00C452DF" w:rsidP="00C452DF">
      <w:pPr>
        <w:spacing w:after="200" w:line="276" w:lineRule="auto"/>
      </w:pPr>
    </w:p>
    <w:p w14:paraId="5650634B" w14:textId="222F9A1B" w:rsidR="00C452DF" w:rsidRPr="008E7AF8" w:rsidRDefault="008E7AF8" w:rsidP="008E7AF8">
      <w:pPr>
        <w:spacing w:after="200" w:line="276" w:lineRule="auto"/>
        <w:jc w:val="center"/>
        <w:rPr>
          <w:rFonts w:ascii="Georgia" w:hAnsi="Georgia"/>
          <w:i/>
          <w:color w:val="7F7F7F" w:themeColor="text1" w:themeTint="80"/>
          <w:sz w:val="22"/>
        </w:rPr>
      </w:pPr>
      <w:r w:rsidRPr="008E7AF8">
        <w:rPr>
          <w:rFonts w:ascii="Georgia" w:hAnsi="Georgia"/>
          <w:i/>
          <w:color w:val="7F7F7F" w:themeColor="text1" w:themeTint="80"/>
          <w:sz w:val="22"/>
        </w:rPr>
        <w:t>Strategy! Innovation! Transformstion!</w:t>
      </w:r>
    </w:p>
    <w:p w14:paraId="64FE2037" w14:textId="717E917F" w:rsidR="00C452DF" w:rsidRDefault="00C452DF" w:rsidP="00C452DF">
      <w:pPr>
        <w:spacing w:after="200" w:line="276" w:lineRule="auto"/>
      </w:pPr>
    </w:p>
    <w:p w14:paraId="0426D45F" w14:textId="456B2A3C" w:rsidR="00C452DF" w:rsidRDefault="00C452DF" w:rsidP="00C452DF">
      <w:pPr>
        <w:spacing w:after="200" w:line="276" w:lineRule="auto"/>
      </w:pPr>
    </w:p>
    <w:p w14:paraId="3E7F9B28" w14:textId="77777777" w:rsidR="00ED78DB" w:rsidRDefault="00C452DF" w:rsidP="00C452DF">
      <w:pPr>
        <w:spacing w:after="200" w:line="276" w:lineRule="auto"/>
      </w:pPr>
      <w:r>
        <w:br w:type="page"/>
      </w:r>
    </w:p>
    <w:p w14:paraId="28A364B2" w14:textId="77777777" w:rsidR="00ED78DB" w:rsidRDefault="00ED78DB" w:rsidP="00C452DF">
      <w:pPr>
        <w:spacing w:after="200" w:line="276" w:lineRule="auto"/>
      </w:pPr>
    </w:p>
    <w:p w14:paraId="5E540C91" w14:textId="407020B4" w:rsidR="00E169BF" w:rsidRPr="008676B0" w:rsidRDefault="00E169BF" w:rsidP="00C452DF">
      <w:pPr>
        <w:spacing w:after="200" w:line="276" w:lineRule="auto"/>
      </w:pPr>
      <w:r w:rsidRPr="008676B0">
        <w:t>Revision History</w:t>
      </w:r>
      <w:bookmarkEnd w:id="0"/>
    </w:p>
    <w:tbl>
      <w:tblPr>
        <w:tblW w:w="5000" w:type="pct"/>
        <w:tblInd w:w="115" w:type="dxa"/>
        <w:tblBorders>
          <w:top w:val="single" w:sz="4" w:space="0" w:color="DCDDDD"/>
          <w:left w:val="single" w:sz="4" w:space="0" w:color="DCDDDD"/>
          <w:bottom w:val="single" w:sz="4" w:space="0" w:color="DCDDDD"/>
          <w:right w:val="single" w:sz="4" w:space="0" w:color="DCDDDD"/>
          <w:insideH w:val="single" w:sz="4" w:space="0" w:color="DCDDDD"/>
          <w:insideV w:val="single" w:sz="4" w:space="0" w:color="DCDDDD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1310"/>
        <w:gridCol w:w="1348"/>
        <w:gridCol w:w="3146"/>
        <w:gridCol w:w="3546"/>
      </w:tblGrid>
      <w:tr w:rsidR="00E169BF" w:rsidRPr="008676B0" w14:paraId="5E540C96" w14:textId="77777777" w:rsidTr="00336E41">
        <w:trPr>
          <w:trHeight w:val="233"/>
        </w:trPr>
        <w:tc>
          <w:tcPr>
            <w:tcW w:w="1310" w:type="dxa"/>
            <w:tcBorders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2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Version</w:t>
            </w:r>
          </w:p>
        </w:tc>
        <w:tc>
          <w:tcPr>
            <w:tcW w:w="13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3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Date</w:t>
            </w:r>
          </w:p>
        </w:tc>
        <w:tc>
          <w:tcPr>
            <w:tcW w:w="314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4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Description of Updates</w:t>
            </w:r>
          </w:p>
        </w:tc>
        <w:tc>
          <w:tcPr>
            <w:tcW w:w="3546" w:type="dxa"/>
            <w:tcBorders>
              <w:left w:val="single" w:sz="4" w:space="0" w:color="FFFFFF" w:themeColor="background1"/>
            </w:tcBorders>
            <w:shd w:val="clear" w:color="auto" w:fill="211B6F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5" w14:textId="77777777" w:rsidR="00E169BF" w:rsidRPr="008676B0" w:rsidRDefault="00E169BF" w:rsidP="00AC7810">
            <w:pPr>
              <w:pStyle w:val="MedsTableheading"/>
              <w:rPr>
                <w:lang w:val="en-US"/>
              </w:rPr>
            </w:pPr>
            <w:r w:rsidRPr="008676B0">
              <w:rPr>
                <w:lang w:val="en-US"/>
              </w:rPr>
              <w:t>Author</w:t>
            </w:r>
          </w:p>
        </w:tc>
      </w:tr>
      <w:tr w:rsidR="00E169BF" w:rsidRPr="008676B0" w14:paraId="5E540C9B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7" w14:textId="303EF068" w:rsidR="00E169BF" w:rsidRPr="008676B0" w:rsidRDefault="00EF6894" w:rsidP="00664139">
            <w:pPr>
              <w:pStyle w:val="MedsTableText"/>
            </w:pPr>
            <w:r>
              <w:t>DRAFT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8" w14:textId="79998445" w:rsidR="00E169BF" w:rsidRPr="008676B0" w:rsidRDefault="00EF6894" w:rsidP="00336E41">
            <w:pPr>
              <w:pStyle w:val="MedsTableText"/>
            </w:pPr>
            <w:r>
              <w:t>05/25/2016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9" w14:textId="043E6B5F" w:rsidR="00E169BF" w:rsidRPr="008676B0" w:rsidRDefault="00EF6894" w:rsidP="00EF6894">
            <w:pPr>
              <w:pStyle w:val="MedsTableText"/>
            </w:pPr>
            <w:r>
              <w:t xml:space="preserve">Created the </w:t>
            </w:r>
            <w:r>
              <w:t xml:space="preserve">draft </w:t>
            </w:r>
            <w:proofErr w:type="spellStart"/>
            <w:r>
              <w:t>v</w:t>
            </w:r>
            <w:r>
              <w:t>erson</w:t>
            </w:r>
            <w:proofErr w:type="spellEnd"/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E540C9A" w14:textId="52962334" w:rsidR="00E169BF" w:rsidRPr="008676B0" w:rsidRDefault="00EF6894" w:rsidP="00664139">
            <w:pPr>
              <w:pStyle w:val="MedsTableText"/>
            </w:pPr>
            <w:r>
              <w:t>xFusion</w:t>
            </w:r>
          </w:p>
        </w:tc>
      </w:tr>
      <w:tr w:rsidR="00EF6894" w:rsidRPr="008676B0" w14:paraId="747B49DA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350A361" w14:textId="34EAD6CB" w:rsidR="00EF6894" w:rsidRPr="008676B0" w:rsidRDefault="00EF6894" w:rsidP="00EF6894">
            <w:pPr>
              <w:pStyle w:val="MedsTableText"/>
            </w:pPr>
            <w:r>
              <w:t>1.0</w:t>
            </w: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7798B280" w14:textId="1AE8ED38" w:rsidR="00EF6894" w:rsidRPr="008676B0" w:rsidRDefault="00EF6894" w:rsidP="00EF6894">
            <w:pPr>
              <w:pStyle w:val="MedsTableText"/>
            </w:pPr>
            <w:r>
              <w:t>06/03/2016</w:t>
            </w: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804D8DA" w14:textId="69A9D0B5" w:rsidR="00EF6894" w:rsidRPr="008676B0" w:rsidRDefault="00EF6894" w:rsidP="00EF6894">
            <w:pPr>
              <w:pStyle w:val="MedsTableText"/>
            </w:pPr>
            <w:r>
              <w:t xml:space="preserve">Updated with </w:t>
            </w:r>
            <w:proofErr w:type="spellStart"/>
            <w:r>
              <w:t>reviw</w:t>
            </w:r>
            <w:proofErr w:type="spellEnd"/>
            <w:r>
              <w:t xml:space="preserve"> comments</w:t>
            </w: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D0002E1" w14:textId="7F066F5A" w:rsidR="00EF6894" w:rsidRPr="008676B0" w:rsidRDefault="00EF6894" w:rsidP="00EF6894">
            <w:pPr>
              <w:pStyle w:val="MedsTableText"/>
            </w:pPr>
            <w:r>
              <w:t>xFusion</w:t>
            </w:r>
          </w:p>
        </w:tc>
      </w:tr>
      <w:tr w:rsidR="00EF6894" w:rsidRPr="008676B0" w14:paraId="10B74941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55512C7" w14:textId="4CCB5457" w:rsidR="00EF6894" w:rsidRDefault="00EF6894" w:rsidP="00EF6894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4BBE35C2" w14:textId="1AB27F53" w:rsidR="00EF6894" w:rsidRDefault="00EF6894" w:rsidP="00EF6894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5B2128AB" w14:textId="17545E4D" w:rsidR="00EF6894" w:rsidRDefault="00EF6894" w:rsidP="00EF6894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222161E" w14:textId="7643850E" w:rsidR="00EF6894" w:rsidRPr="008676B0" w:rsidRDefault="00EF6894" w:rsidP="00EF6894">
            <w:pPr>
              <w:pStyle w:val="MedsTableText"/>
            </w:pPr>
          </w:p>
        </w:tc>
      </w:tr>
      <w:tr w:rsidR="00EF6894" w:rsidRPr="008676B0" w14:paraId="1A323E43" w14:textId="77777777" w:rsidTr="00336E41">
        <w:tc>
          <w:tcPr>
            <w:tcW w:w="1310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1E229C9C" w14:textId="154DB3AB" w:rsidR="00EF6894" w:rsidRDefault="00EF6894" w:rsidP="00EF6894">
            <w:pPr>
              <w:pStyle w:val="MedsTableText"/>
            </w:pPr>
          </w:p>
        </w:tc>
        <w:tc>
          <w:tcPr>
            <w:tcW w:w="1348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30DEC6BE" w14:textId="4393B9DA" w:rsidR="00EF6894" w:rsidRDefault="00EF6894" w:rsidP="00EF6894">
            <w:pPr>
              <w:pStyle w:val="MedsTableText"/>
            </w:pPr>
          </w:p>
        </w:tc>
        <w:tc>
          <w:tcPr>
            <w:tcW w:w="31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6D7B3818" w14:textId="60089046" w:rsidR="00EF6894" w:rsidRDefault="00EF6894" w:rsidP="00EF6894">
            <w:pPr>
              <w:pStyle w:val="MedsTableText"/>
            </w:pPr>
          </w:p>
        </w:tc>
        <w:tc>
          <w:tcPr>
            <w:tcW w:w="3546" w:type="dxa"/>
            <w:tcMar>
              <w:top w:w="72" w:type="dxa"/>
              <w:left w:w="115" w:type="dxa"/>
              <w:bottom w:w="72" w:type="dxa"/>
              <w:right w:w="115" w:type="dxa"/>
            </w:tcMar>
          </w:tcPr>
          <w:p w14:paraId="2B23DF17" w14:textId="2F6F687F" w:rsidR="00EF6894" w:rsidRPr="008676B0" w:rsidRDefault="00EF6894" w:rsidP="00EF6894">
            <w:pPr>
              <w:pStyle w:val="MedsTableText"/>
            </w:pPr>
          </w:p>
        </w:tc>
      </w:tr>
    </w:tbl>
    <w:p w14:paraId="5E540C9C" w14:textId="77777777" w:rsidR="00E169BF" w:rsidRPr="008676B0" w:rsidRDefault="00E169BF" w:rsidP="00B74254">
      <w:pPr>
        <w:pStyle w:val="BodyText1"/>
      </w:pPr>
    </w:p>
    <w:p w14:paraId="176C0518" w14:textId="77777777" w:rsidR="00B531E0" w:rsidRDefault="00B531E0" w:rsidP="00E169BF">
      <w:pPr>
        <w:spacing w:after="200" w:line="276" w:lineRule="auto"/>
      </w:pPr>
    </w:p>
    <w:p w14:paraId="5E540C9D" w14:textId="77777777" w:rsidR="00E169BF" w:rsidRPr="008676B0" w:rsidRDefault="00E169BF" w:rsidP="00E169BF">
      <w:pPr>
        <w:spacing w:after="200" w:line="276" w:lineRule="auto"/>
        <w:rPr>
          <w:rFonts w:eastAsia="Univers 45 Light" w:cs="Arial"/>
          <w:color w:val="000000"/>
          <w:sz w:val="22"/>
          <w:szCs w:val="22"/>
        </w:rPr>
      </w:pPr>
      <w:r w:rsidRPr="008676B0"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5E54171D" wp14:editId="5E54171E">
                <wp:simplePos x="0" y="0"/>
                <wp:positionH relativeFrom="margin">
                  <wp:posOffset>4925695</wp:posOffset>
                </wp:positionH>
                <wp:positionV relativeFrom="paragraph">
                  <wp:posOffset>377825</wp:posOffset>
                </wp:positionV>
                <wp:extent cx="1173480" cy="2268855"/>
                <wp:effectExtent l="0" t="0" r="0" b="635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3480" cy="22688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90000" rIns="91440" bIns="90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618B33C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8" o:spid="_x0000_s1026" type="#_x0000_t5" style="position:absolute;margin-left:387.85pt;margin-top:29.75pt;width:92.4pt;height:178.65pt;z-index: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" stroked="f">
                <v:textbox inset=",2.5mm,,2.5mm"/>
                <w10:wrap anchorx="margin"/>
              </v:shape>
            </w:pict>
          </mc:Fallback>
        </mc:AlternateContent>
      </w:r>
      <w:r w:rsidRPr="008676B0">
        <w:br w:type="page"/>
      </w:r>
    </w:p>
    <w:p w14:paraId="5E540C9E" w14:textId="77777777" w:rsidR="00E169BF" w:rsidRPr="008676B0" w:rsidRDefault="00E169BF" w:rsidP="00E169BF">
      <w:pPr>
        <w:pStyle w:val="MEDSHeader1"/>
        <w:numPr>
          <w:ilvl w:val="0"/>
          <w:numId w:val="0"/>
        </w:numPr>
        <w:ind w:left="360" w:hanging="360"/>
      </w:pPr>
      <w:bookmarkStart w:id="2" w:name="_Toc41115999"/>
      <w:bookmarkStart w:id="3" w:name="_Toc452726401"/>
      <w:bookmarkEnd w:id="1"/>
      <w:r w:rsidRPr="008676B0">
        <w:lastRenderedPageBreak/>
        <w:t>Table of Contents</w:t>
      </w:r>
      <w:bookmarkEnd w:id="2"/>
      <w:bookmarkEnd w:id="3"/>
    </w:p>
    <w:p w14:paraId="47DEF2B0" w14:textId="76CAD68E" w:rsidR="006158D2" w:rsidRDefault="00E169BF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8676B0">
        <w:rPr>
          <w:rFonts w:ascii="Arial" w:hAnsi="Arial" w:cs="Arial"/>
          <w:color w:val="042D83"/>
        </w:rPr>
        <w:fldChar w:fldCharType="begin"/>
      </w:r>
      <w:r w:rsidRPr="008676B0">
        <w:rPr>
          <w:rFonts w:ascii="Arial" w:hAnsi="Arial" w:cs="Arial"/>
          <w:color w:val="042D83"/>
        </w:rPr>
        <w:instrText xml:space="preserve"> TOC \o "1-2" \h \z \u </w:instrText>
      </w:r>
      <w:r w:rsidRPr="008676B0">
        <w:rPr>
          <w:rFonts w:ascii="Arial" w:hAnsi="Arial" w:cs="Arial"/>
          <w:color w:val="042D83"/>
        </w:rPr>
        <w:fldChar w:fldCharType="separate"/>
      </w:r>
      <w:hyperlink w:anchor="_Toc452726401" w:history="1">
        <w:r w:rsidR="006158D2" w:rsidRPr="009B43B1">
          <w:rPr>
            <w:rStyle w:val="Hyperlink"/>
            <w:noProof/>
          </w:rPr>
          <w:t>Table of Contents</w:t>
        </w:r>
        <w:r w:rsidR="006158D2">
          <w:rPr>
            <w:noProof/>
            <w:webHidden/>
          </w:rPr>
          <w:tab/>
        </w:r>
        <w:r w:rsidR="006158D2">
          <w:rPr>
            <w:noProof/>
            <w:webHidden/>
          </w:rPr>
          <w:fldChar w:fldCharType="begin"/>
        </w:r>
        <w:r w:rsidR="006158D2">
          <w:rPr>
            <w:noProof/>
            <w:webHidden/>
          </w:rPr>
          <w:instrText xml:space="preserve"> PAGEREF _Toc452726401 \h </w:instrText>
        </w:r>
        <w:r w:rsidR="006158D2">
          <w:rPr>
            <w:noProof/>
            <w:webHidden/>
          </w:rPr>
        </w:r>
        <w:r w:rsidR="006158D2">
          <w:rPr>
            <w:noProof/>
            <w:webHidden/>
          </w:rPr>
          <w:fldChar w:fldCharType="separate"/>
        </w:r>
        <w:r w:rsidR="006158D2">
          <w:rPr>
            <w:noProof/>
            <w:webHidden/>
          </w:rPr>
          <w:t>iv</w:t>
        </w:r>
        <w:r w:rsidR="006158D2">
          <w:rPr>
            <w:noProof/>
            <w:webHidden/>
          </w:rPr>
          <w:fldChar w:fldCharType="end"/>
        </w:r>
      </w:hyperlink>
    </w:p>
    <w:p w14:paraId="4F11146A" w14:textId="4F607A2C" w:rsidR="006158D2" w:rsidRDefault="00335B6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726402" w:history="1">
        <w:r w:rsidR="006158D2" w:rsidRPr="009B43B1">
          <w:rPr>
            <w:rStyle w:val="Hyperlink"/>
            <w:noProof/>
          </w:rPr>
          <w:t>List of Tables</w:t>
        </w:r>
        <w:r w:rsidR="006158D2">
          <w:rPr>
            <w:noProof/>
            <w:webHidden/>
          </w:rPr>
          <w:tab/>
        </w:r>
        <w:r w:rsidR="006158D2">
          <w:rPr>
            <w:noProof/>
            <w:webHidden/>
          </w:rPr>
          <w:fldChar w:fldCharType="begin"/>
        </w:r>
        <w:r w:rsidR="006158D2">
          <w:rPr>
            <w:noProof/>
            <w:webHidden/>
          </w:rPr>
          <w:instrText xml:space="preserve"> PAGEREF _Toc452726402 \h </w:instrText>
        </w:r>
        <w:r w:rsidR="006158D2">
          <w:rPr>
            <w:noProof/>
            <w:webHidden/>
          </w:rPr>
        </w:r>
        <w:r w:rsidR="006158D2">
          <w:rPr>
            <w:noProof/>
            <w:webHidden/>
          </w:rPr>
          <w:fldChar w:fldCharType="separate"/>
        </w:r>
        <w:r w:rsidR="006158D2">
          <w:rPr>
            <w:noProof/>
            <w:webHidden/>
          </w:rPr>
          <w:t>v</w:t>
        </w:r>
        <w:r w:rsidR="006158D2">
          <w:rPr>
            <w:noProof/>
            <w:webHidden/>
          </w:rPr>
          <w:fldChar w:fldCharType="end"/>
        </w:r>
      </w:hyperlink>
    </w:p>
    <w:p w14:paraId="5D49157A" w14:textId="14E59D8D" w:rsidR="006158D2" w:rsidRDefault="00335B6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726403" w:history="1">
        <w:r w:rsidR="006158D2" w:rsidRPr="009B43B1">
          <w:rPr>
            <w:rStyle w:val="Hyperlink"/>
            <w:noProof/>
          </w:rPr>
          <w:t>LIST OF FIGURES</w:t>
        </w:r>
        <w:r w:rsidR="006158D2">
          <w:rPr>
            <w:noProof/>
            <w:webHidden/>
          </w:rPr>
          <w:tab/>
        </w:r>
        <w:r w:rsidR="006158D2">
          <w:rPr>
            <w:noProof/>
            <w:webHidden/>
          </w:rPr>
          <w:fldChar w:fldCharType="begin"/>
        </w:r>
        <w:r w:rsidR="006158D2">
          <w:rPr>
            <w:noProof/>
            <w:webHidden/>
          </w:rPr>
          <w:instrText xml:space="preserve"> PAGEREF _Toc452726403 \h </w:instrText>
        </w:r>
        <w:r w:rsidR="006158D2">
          <w:rPr>
            <w:noProof/>
            <w:webHidden/>
          </w:rPr>
        </w:r>
        <w:r w:rsidR="006158D2">
          <w:rPr>
            <w:noProof/>
            <w:webHidden/>
          </w:rPr>
          <w:fldChar w:fldCharType="separate"/>
        </w:r>
        <w:r w:rsidR="006158D2">
          <w:rPr>
            <w:noProof/>
            <w:webHidden/>
          </w:rPr>
          <w:t>vi</w:t>
        </w:r>
        <w:r w:rsidR="006158D2">
          <w:rPr>
            <w:noProof/>
            <w:webHidden/>
          </w:rPr>
          <w:fldChar w:fldCharType="end"/>
        </w:r>
      </w:hyperlink>
    </w:p>
    <w:p w14:paraId="57C9C388" w14:textId="2A551700" w:rsidR="006158D2" w:rsidRDefault="00335B60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726404" w:history="1">
        <w:r w:rsidR="006158D2" w:rsidRPr="009B43B1">
          <w:rPr>
            <w:rStyle w:val="Hyperlink"/>
            <w:noProof/>
          </w:rPr>
          <w:t>1</w:t>
        </w:r>
        <w:r w:rsidR="006158D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8D2" w:rsidRPr="009B43B1">
          <w:rPr>
            <w:rStyle w:val="Hyperlink"/>
            <w:noProof/>
          </w:rPr>
          <w:t>Introduction</w:t>
        </w:r>
        <w:r w:rsidR="006158D2">
          <w:rPr>
            <w:noProof/>
            <w:webHidden/>
          </w:rPr>
          <w:tab/>
        </w:r>
        <w:r w:rsidR="006158D2">
          <w:rPr>
            <w:noProof/>
            <w:webHidden/>
          </w:rPr>
          <w:fldChar w:fldCharType="begin"/>
        </w:r>
        <w:r w:rsidR="006158D2">
          <w:rPr>
            <w:noProof/>
            <w:webHidden/>
          </w:rPr>
          <w:instrText xml:space="preserve"> PAGEREF _Toc452726404 \h </w:instrText>
        </w:r>
        <w:r w:rsidR="006158D2">
          <w:rPr>
            <w:noProof/>
            <w:webHidden/>
          </w:rPr>
        </w:r>
        <w:r w:rsidR="006158D2">
          <w:rPr>
            <w:noProof/>
            <w:webHidden/>
          </w:rPr>
          <w:fldChar w:fldCharType="separate"/>
        </w:r>
        <w:r w:rsidR="006158D2">
          <w:rPr>
            <w:noProof/>
            <w:webHidden/>
          </w:rPr>
          <w:t>1</w:t>
        </w:r>
        <w:r w:rsidR="006158D2">
          <w:rPr>
            <w:noProof/>
            <w:webHidden/>
          </w:rPr>
          <w:fldChar w:fldCharType="end"/>
        </w:r>
      </w:hyperlink>
    </w:p>
    <w:p w14:paraId="725F2CEB" w14:textId="32C58092" w:rsidR="006158D2" w:rsidRDefault="00335B60">
      <w:pPr>
        <w:pStyle w:val="TOC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52726405" w:history="1">
        <w:r w:rsidR="006158D2" w:rsidRPr="009B43B1">
          <w:rPr>
            <w:rStyle w:val="Hyperlink"/>
            <w:noProof/>
          </w:rPr>
          <w:t>2</w:t>
        </w:r>
        <w:r w:rsidR="006158D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158D2" w:rsidRPr="009B43B1">
          <w:rPr>
            <w:rStyle w:val="Hyperlink"/>
            <w:noProof/>
          </w:rPr>
          <w:t>Approach</w:t>
        </w:r>
        <w:r w:rsidR="006158D2">
          <w:rPr>
            <w:noProof/>
            <w:webHidden/>
          </w:rPr>
          <w:tab/>
        </w:r>
        <w:r w:rsidR="006158D2">
          <w:rPr>
            <w:noProof/>
            <w:webHidden/>
          </w:rPr>
          <w:fldChar w:fldCharType="begin"/>
        </w:r>
        <w:r w:rsidR="006158D2">
          <w:rPr>
            <w:noProof/>
            <w:webHidden/>
          </w:rPr>
          <w:instrText xml:space="preserve"> PAGEREF _Toc452726405 \h </w:instrText>
        </w:r>
        <w:r w:rsidR="006158D2">
          <w:rPr>
            <w:noProof/>
            <w:webHidden/>
          </w:rPr>
        </w:r>
        <w:r w:rsidR="006158D2">
          <w:rPr>
            <w:noProof/>
            <w:webHidden/>
          </w:rPr>
          <w:fldChar w:fldCharType="separate"/>
        </w:r>
        <w:r w:rsidR="006158D2">
          <w:rPr>
            <w:noProof/>
            <w:webHidden/>
          </w:rPr>
          <w:t>2</w:t>
        </w:r>
        <w:r w:rsidR="006158D2">
          <w:rPr>
            <w:noProof/>
            <w:webHidden/>
          </w:rPr>
          <w:fldChar w:fldCharType="end"/>
        </w:r>
      </w:hyperlink>
    </w:p>
    <w:p w14:paraId="5E540CBF" w14:textId="4683C30F" w:rsidR="00E169BF" w:rsidRPr="008676B0" w:rsidRDefault="00E169BF" w:rsidP="00E169BF">
      <w:pPr>
        <w:pStyle w:val="MEDSHeader1"/>
        <w:numPr>
          <w:ilvl w:val="0"/>
          <w:numId w:val="0"/>
        </w:numPr>
      </w:pPr>
      <w:r w:rsidRPr="008676B0">
        <w:lastRenderedPageBreak/>
        <w:fldChar w:fldCharType="end"/>
      </w:r>
      <w:bookmarkStart w:id="4" w:name="_Toc452726402"/>
      <w:r w:rsidRPr="008676B0">
        <w:t>List of Tables</w:t>
      </w:r>
      <w:bookmarkEnd w:id="4"/>
    </w:p>
    <w:p w14:paraId="5E540CE6" w14:textId="77777777" w:rsidR="00E169BF" w:rsidRPr="008676B0" w:rsidRDefault="00E169BF" w:rsidP="00E169BF">
      <w:pPr>
        <w:spacing w:after="200" w:line="276" w:lineRule="auto"/>
      </w:pPr>
      <w:r w:rsidRPr="008676B0">
        <w:rPr>
          <w:rFonts w:cs="Arial"/>
          <w:b/>
          <w:bCs/>
          <w:caps/>
          <w:smallCaps/>
          <w:color w:val="042D83"/>
        </w:rPr>
        <w:fldChar w:fldCharType="begin"/>
      </w:r>
      <w:r w:rsidRPr="008676B0">
        <w:rPr>
          <w:rFonts w:cs="Arial"/>
          <w:b/>
          <w:bCs/>
          <w:caps/>
          <w:color w:val="042D83"/>
        </w:rPr>
        <w:instrText xml:space="preserve"> TOC \h \z \c "Table" </w:instrText>
      </w:r>
      <w:r w:rsidRPr="008676B0">
        <w:rPr>
          <w:rFonts w:cs="Arial"/>
          <w:b/>
          <w:bCs/>
          <w:caps/>
          <w:smallCaps/>
          <w:color w:val="042D83"/>
        </w:rPr>
        <w:fldChar w:fldCharType="separate"/>
      </w:r>
      <w:r w:rsidR="00FE6313">
        <w:rPr>
          <w:rFonts w:cs="Arial"/>
          <w:caps/>
          <w:smallCaps/>
          <w:noProof/>
          <w:color w:val="042D83"/>
        </w:rPr>
        <w:t>No table of figures entries found.</w:t>
      </w:r>
      <w:r w:rsidRPr="008676B0">
        <w:rPr>
          <w:rFonts w:cs="Arial"/>
          <w:b/>
          <w:bCs/>
          <w:caps/>
          <w:color w:val="042D83"/>
          <w:szCs w:val="20"/>
        </w:rPr>
        <w:fldChar w:fldCharType="end"/>
      </w:r>
      <w:bookmarkStart w:id="5" w:name="_Toc414443626"/>
      <w:bookmarkStart w:id="6" w:name="_Toc41116000"/>
    </w:p>
    <w:p w14:paraId="5E540CE7" w14:textId="77777777" w:rsidR="00E169BF" w:rsidRPr="008676B0" w:rsidRDefault="00E169BF" w:rsidP="00E169BF">
      <w:pPr>
        <w:pStyle w:val="MEDSHeader1"/>
        <w:numPr>
          <w:ilvl w:val="0"/>
          <w:numId w:val="0"/>
        </w:numPr>
      </w:pPr>
      <w:bookmarkStart w:id="7" w:name="_Toc452726403"/>
      <w:r w:rsidRPr="008676B0">
        <w:lastRenderedPageBreak/>
        <w:t>LIST OF FIGURES</w:t>
      </w:r>
      <w:bookmarkEnd w:id="7"/>
    </w:p>
    <w:p w14:paraId="5E540D0B" w14:textId="77777777" w:rsidR="00E169BF" w:rsidRPr="008676B0" w:rsidRDefault="00335B60" w:rsidP="00E169BF">
      <w:pPr>
        <w:pStyle w:val="BodyText"/>
        <w:sectPr w:rsidR="00E169BF" w:rsidRPr="008676B0" w:rsidSect="00E169BF">
          <w:headerReference w:type="default" r:id="rId18"/>
          <w:footerReference w:type="default" r:id="rId19"/>
          <w:type w:val="continuous"/>
          <w:pgSz w:w="12240" w:h="15840" w:code="1"/>
          <w:pgMar w:top="1590" w:right="1440" w:bottom="1440" w:left="1440" w:header="720" w:footer="225" w:gutter="0"/>
          <w:pgNumType w:fmt="lowerRoman" w:start="1"/>
          <w:cols w:space="720"/>
          <w:docGrid w:linePitch="360"/>
        </w:sectPr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FE6313">
        <w:rPr>
          <w:rFonts w:asciiTheme="minorHAnsi" w:hAnsiTheme="minorHAnsi"/>
          <w:b/>
          <w:bCs/>
          <w:smallCaps/>
          <w:noProof/>
          <w:sz w:val="20"/>
          <w:szCs w:val="20"/>
        </w:rPr>
        <w:t>No table of figures entries found.</w:t>
      </w:r>
      <w:r>
        <w:rPr>
          <w:rFonts w:asciiTheme="minorHAnsi" w:hAnsiTheme="minorHAnsi"/>
          <w:b/>
          <w:bCs/>
          <w:smallCaps/>
          <w:noProof/>
          <w:sz w:val="20"/>
          <w:szCs w:val="20"/>
        </w:rPr>
        <w:fldChar w:fldCharType="end"/>
      </w:r>
    </w:p>
    <w:bookmarkEnd w:id="5"/>
    <w:p w14:paraId="5E540D0C" w14:textId="77777777" w:rsidR="00E169BF" w:rsidRPr="008676B0" w:rsidRDefault="00E169BF" w:rsidP="00E169BF">
      <w:pPr>
        <w:spacing w:after="200" w:line="276" w:lineRule="auto"/>
        <w:rPr>
          <w:rFonts w:cs="Arial"/>
          <w:b/>
          <w:bCs/>
          <w:color w:val="211B6F"/>
          <w:kern w:val="32"/>
          <w:sz w:val="44"/>
          <w:szCs w:val="44"/>
        </w:rPr>
      </w:pPr>
      <w:r w:rsidRPr="008676B0">
        <w:br w:type="page"/>
      </w:r>
    </w:p>
    <w:p w14:paraId="5E540D0D" w14:textId="3F3A5940" w:rsidR="00E169BF" w:rsidRDefault="00E169BF" w:rsidP="00685F47">
      <w:pPr>
        <w:pStyle w:val="Heading1"/>
      </w:pPr>
      <w:bookmarkStart w:id="8" w:name="_Toc452726404"/>
      <w:r w:rsidRPr="00685F47">
        <w:lastRenderedPageBreak/>
        <w:t>Introduction</w:t>
      </w:r>
      <w:bookmarkEnd w:id="6"/>
      <w:bookmarkEnd w:id="8"/>
    </w:p>
    <w:p w14:paraId="3C7EBD79" w14:textId="7ED414F8" w:rsidR="007F1186" w:rsidDel="001C1955" w:rsidRDefault="007F1186" w:rsidP="007F1186">
      <w:pPr>
        <w:rPr>
          <w:del w:id="9" w:author="Allison Garcia" w:date="2016-06-06T10:39:00Z"/>
        </w:rPr>
      </w:pPr>
    </w:p>
    <w:p w14:paraId="3015E440" w14:textId="4CAD1FD9" w:rsidR="007F1186" w:rsidRPr="00501B67" w:rsidRDefault="007F1186" w:rsidP="007F1186">
      <w:pPr>
        <w:autoSpaceDE w:val="0"/>
        <w:autoSpaceDN w:val="0"/>
        <w:adjustRightInd w:val="0"/>
        <w:ind w:left="360"/>
        <w:rPr>
          <w:rFonts w:cs="Verdana"/>
          <w:bCs/>
          <w:sz w:val="24"/>
        </w:rPr>
      </w:pPr>
      <w:r w:rsidRPr="00501B67">
        <w:rPr>
          <w:rFonts w:cs="Verdana"/>
          <w:bCs/>
          <w:sz w:val="24"/>
        </w:rPr>
        <w:t xml:space="preserve">At xFusion, we </w:t>
      </w:r>
      <w:del w:id="10" w:author="Allison Garcia" w:date="2016-06-06T10:39:00Z">
        <w:r w:rsidRPr="00501B67" w:rsidDel="001C1955">
          <w:rPr>
            <w:rFonts w:cs="Verdana"/>
            <w:bCs/>
            <w:sz w:val="24"/>
          </w:rPr>
          <w:delText xml:space="preserve">care </w:delText>
        </w:r>
      </w:del>
      <w:ins w:id="11" w:author="Allison Garcia" w:date="2016-06-06T10:39:00Z">
        <w:r w:rsidR="001C1955">
          <w:rPr>
            <w:rFonts w:cs="Verdana"/>
            <w:bCs/>
            <w:sz w:val="24"/>
          </w:rPr>
          <w:t>are considerate of</w:t>
        </w:r>
      </w:ins>
      <w:del w:id="12" w:author="Allison Garcia" w:date="2016-06-06T10:26:00Z">
        <w:r w:rsidRPr="00501B67" w:rsidDel="004279B1">
          <w:rPr>
            <w:rFonts w:cs="Verdana"/>
            <w:bCs/>
            <w:sz w:val="24"/>
          </w:rPr>
          <w:delText xml:space="preserve">for </w:delText>
        </w:r>
      </w:del>
      <w:ins w:id="13" w:author="Allison Garcia" w:date="2016-06-06T10:26:00Z">
        <w:r w:rsidR="004279B1" w:rsidRPr="00501B67">
          <w:rPr>
            <w:rFonts w:cs="Verdana"/>
            <w:bCs/>
            <w:sz w:val="24"/>
          </w:rPr>
          <w:t xml:space="preserve"> </w:t>
        </w:r>
      </w:ins>
      <w:r w:rsidRPr="00501B67">
        <w:rPr>
          <w:rFonts w:cs="Verdana"/>
          <w:bCs/>
          <w:sz w:val="24"/>
        </w:rPr>
        <w:t xml:space="preserve">the end user who will </w:t>
      </w:r>
      <w:ins w:id="14" w:author="Allison Garcia" w:date="2016-06-06T10:26:00Z">
        <w:r w:rsidR="004279B1">
          <w:rPr>
            <w:rFonts w:cs="Verdana"/>
            <w:bCs/>
            <w:sz w:val="24"/>
          </w:rPr>
          <w:t xml:space="preserve">be </w:t>
        </w:r>
      </w:ins>
      <w:del w:id="15" w:author="Allison Garcia" w:date="2016-06-06T10:26:00Z">
        <w:r w:rsidRPr="00501B67" w:rsidDel="004279B1">
          <w:rPr>
            <w:rFonts w:cs="Verdana"/>
            <w:bCs/>
            <w:sz w:val="24"/>
          </w:rPr>
          <w:delText xml:space="preserve">use </w:delText>
        </w:r>
      </w:del>
      <w:ins w:id="16" w:author="Allison Garcia" w:date="2016-06-06T10:26:00Z">
        <w:r w:rsidR="004279B1">
          <w:rPr>
            <w:rFonts w:cs="Verdana"/>
            <w:bCs/>
            <w:sz w:val="24"/>
          </w:rPr>
          <w:t>using</w:t>
        </w:r>
        <w:r w:rsidR="004279B1" w:rsidRPr="00501B67">
          <w:rPr>
            <w:rFonts w:cs="Verdana"/>
            <w:bCs/>
            <w:sz w:val="24"/>
          </w:rPr>
          <w:t xml:space="preserve"> </w:t>
        </w:r>
      </w:ins>
      <w:r w:rsidRPr="00501B67">
        <w:rPr>
          <w:rFonts w:cs="Verdana"/>
          <w:bCs/>
          <w:sz w:val="24"/>
        </w:rPr>
        <w:t xml:space="preserve">the system by giving </w:t>
      </w:r>
      <w:del w:id="17" w:author="Allison Garcia" w:date="2016-06-06T10:39:00Z">
        <w:r w:rsidRPr="00501B67" w:rsidDel="001C1955">
          <w:rPr>
            <w:rFonts w:cs="Verdana"/>
            <w:bCs/>
            <w:sz w:val="24"/>
          </w:rPr>
          <w:delText xml:space="preserve">utmost </w:delText>
        </w:r>
      </w:del>
      <w:r w:rsidRPr="00501B67">
        <w:rPr>
          <w:rFonts w:cs="Verdana"/>
          <w:bCs/>
          <w:sz w:val="24"/>
        </w:rPr>
        <w:t xml:space="preserve">importance to </w:t>
      </w:r>
      <w:ins w:id="18" w:author="Allison Garcia" w:date="2016-06-06T10:41:00Z">
        <w:r w:rsidR="001C1955">
          <w:rPr>
            <w:rFonts w:cs="Verdana"/>
            <w:bCs/>
            <w:sz w:val="24"/>
          </w:rPr>
          <w:t xml:space="preserve">the answers of </w:t>
        </w:r>
      </w:ins>
      <w:r w:rsidRPr="00501B67">
        <w:rPr>
          <w:rFonts w:cs="Verdana"/>
          <w:bCs/>
          <w:sz w:val="24"/>
        </w:rPr>
        <w:t>the following</w:t>
      </w:r>
      <w:ins w:id="19" w:author="Allison Garcia" w:date="2016-06-06T10:41:00Z">
        <w:r w:rsidR="001C1955">
          <w:rPr>
            <w:rFonts w:cs="Verdana"/>
            <w:bCs/>
            <w:sz w:val="24"/>
          </w:rPr>
          <w:t xml:space="preserve"> questions</w:t>
        </w:r>
      </w:ins>
      <w:r w:rsidRPr="00501B67">
        <w:rPr>
          <w:rFonts w:cs="Verdana"/>
          <w:bCs/>
          <w:sz w:val="24"/>
        </w:rPr>
        <w:t>:</w:t>
      </w:r>
    </w:p>
    <w:p w14:paraId="52E2362D" w14:textId="77777777" w:rsidR="007F1186" w:rsidRPr="00501B67" w:rsidRDefault="007F1186" w:rsidP="007F1186">
      <w:pPr>
        <w:autoSpaceDE w:val="0"/>
        <w:autoSpaceDN w:val="0"/>
        <w:adjustRightInd w:val="0"/>
        <w:ind w:left="360"/>
        <w:rPr>
          <w:rFonts w:cs="Verdana"/>
          <w:bCs/>
          <w:sz w:val="24"/>
        </w:rPr>
      </w:pPr>
    </w:p>
    <w:p w14:paraId="4B454EC3" w14:textId="28BFCDD3" w:rsidR="007F1186" w:rsidRPr="00501B67" w:rsidRDefault="007F1186" w:rsidP="0027214A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080"/>
        <w:rPr>
          <w:rFonts w:cs="Verdana"/>
          <w:bCs/>
          <w:sz w:val="24"/>
        </w:rPr>
      </w:pPr>
      <w:r w:rsidRPr="00501B67">
        <w:rPr>
          <w:rFonts w:cs="Verdana"/>
          <w:bCs/>
          <w:sz w:val="24"/>
        </w:rPr>
        <w:t xml:space="preserve">What </w:t>
      </w:r>
      <w:ins w:id="20" w:author="Allison Garcia" w:date="2016-06-06T10:26:00Z">
        <w:r w:rsidR="004279B1">
          <w:rPr>
            <w:rFonts w:cs="Verdana"/>
            <w:bCs/>
            <w:sz w:val="24"/>
          </w:rPr>
          <w:t xml:space="preserve">will </w:t>
        </w:r>
      </w:ins>
      <w:r w:rsidRPr="00501B67">
        <w:rPr>
          <w:rFonts w:cs="Verdana"/>
          <w:bCs/>
          <w:sz w:val="24"/>
        </w:rPr>
        <w:t xml:space="preserve">a human user </w:t>
      </w:r>
      <w:del w:id="21" w:author="Allison Garcia" w:date="2016-06-06T10:26:00Z">
        <w:r w:rsidRPr="00501B67" w:rsidDel="004279B1">
          <w:rPr>
            <w:rFonts w:cs="Verdana"/>
            <w:bCs/>
            <w:sz w:val="24"/>
          </w:rPr>
          <w:delText xml:space="preserve">would </w:delText>
        </w:r>
      </w:del>
      <w:r w:rsidRPr="00501B67">
        <w:rPr>
          <w:rFonts w:cs="Verdana"/>
          <w:bCs/>
          <w:sz w:val="24"/>
        </w:rPr>
        <w:t xml:space="preserve">want to see in the system? </w:t>
      </w:r>
    </w:p>
    <w:p w14:paraId="3CEB76B1" w14:textId="77777777" w:rsidR="007F1186" w:rsidRPr="00501B67" w:rsidRDefault="007F1186" w:rsidP="0027214A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080"/>
        <w:rPr>
          <w:rFonts w:cs="Verdana"/>
          <w:bCs/>
          <w:sz w:val="24"/>
        </w:rPr>
      </w:pPr>
      <w:r w:rsidRPr="00501B67">
        <w:rPr>
          <w:rFonts w:cs="Verdana"/>
          <w:bCs/>
          <w:sz w:val="24"/>
        </w:rPr>
        <w:t>What will make him feel at ease while interacting with the system?</w:t>
      </w:r>
    </w:p>
    <w:p w14:paraId="303534B3" w14:textId="0DD5DC2A" w:rsidR="007F1186" w:rsidRPr="00501B67" w:rsidRDefault="007F1186" w:rsidP="0027214A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080"/>
        <w:rPr>
          <w:rFonts w:cs="Verdana"/>
          <w:bCs/>
          <w:sz w:val="24"/>
        </w:rPr>
      </w:pPr>
      <w:r w:rsidRPr="00501B67">
        <w:rPr>
          <w:rFonts w:cs="Verdana"/>
          <w:bCs/>
          <w:sz w:val="24"/>
        </w:rPr>
        <w:t xml:space="preserve">What safety features would he expect and what would make him feel safe </w:t>
      </w:r>
      <w:del w:id="22" w:author="Allison Garcia" w:date="2016-06-06T10:41:00Z">
        <w:r w:rsidRPr="00501B67" w:rsidDel="001C1955">
          <w:rPr>
            <w:rFonts w:cs="Verdana"/>
            <w:bCs/>
            <w:sz w:val="24"/>
          </w:rPr>
          <w:delText xml:space="preserve">while </w:delText>
        </w:r>
      </w:del>
      <w:ins w:id="23" w:author="Allison Garcia" w:date="2016-06-06T10:41:00Z">
        <w:r w:rsidR="001C1955">
          <w:rPr>
            <w:rFonts w:cs="Verdana"/>
            <w:bCs/>
            <w:sz w:val="24"/>
          </w:rPr>
          <w:t>when</w:t>
        </w:r>
        <w:r w:rsidR="001C1955" w:rsidRPr="00501B67">
          <w:rPr>
            <w:rFonts w:cs="Verdana"/>
            <w:bCs/>
            <w:sz w:val="24"/>
          </w:rPr>
          <w:t xml:space="preserve"> </w:t>
        </w:r>
      </w:ins>
      <w:r w:rsidRPr="00501B67">
        <w:rPr>
          <w:rFonts w:cs="Verdana"/>
          <w:bCs/>
          <w:sz w:val="24"/>
        </w:rPr>
        <w:t>providing his personal data?</w:t>
      </w:r>
    </w:p>
    <w:p w14:paraId="04338D0D" w14:textId="36C8D9E1" w:rsidR="007F1186" w:rsidRPr="00501B67" w:rsidRDefault="007F1186" w:rsidP="0027214A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080"/>
        <w:rPr>
          <w:rFonts w:cs="Verdana"/>
          <w:bCs/>
          <w:sz w:val="24"/>
        </w:rPr>
      </w:pPr>
      <w:r w:rsidRPr="00501B67">
        <w:rPr>
          <w:rFonts w:cs="Verdana"/>
          <w:bCs/>
          <w:sz w:val="24"/>
        </w:rPr>
        <w:t>What flexibilities will he look for in order to use the system (for example</w:t>
      </w:r>
      <w:ins w:id="24" w:author="Allison Garcia" w:date="2016-06-06T10:27:00Z">
        <w:r w:rsidR="004279B1">
          <w:rPr>
            <w:rFonts w:cs="Verdana"/>
            <w:bCs/>
            <w:sz w:val="24"/>
          </w:rPr>
          <w:t>,</w:t>
        </w:r>
      </w:ins>
      <w:r w:rsidRPr="00501B67">
        <w:rPr>
          <w:rFonts w:cs="Verdana"/>
          <w:bCs/>
          <w:sz w:val="24"/>
        </w:rPr>
        <w:t xml:space="preserve"> using a small device or a laptop</w:t>
      </w:r>
      <w:del w:id="25" w:author="Allison Garcia" w:date="2016-06-06T10:27:00Z">
        <w:r w:rsidRPr="00501B67" w:rsidDel="004279B1">
          <w:rPr>
            <w:rFonts w:cs="Verdana"/>
            <w:bCs/>
            <w:sz w:val="24"/>
          </w:rPr>
          <w:delText xml:space="preserve"> etc.</w:delText>
        </w:r>
      </w:del>
      <w:r w:rsidRPr="00501B67">
        <w:rPr>
          <w:rFonts w:cs="Verdana"/>
          <w:bCs/>
          <w:sz w:val="24"/>
        </w:rPr>
        <w:t>)?</w:t>
      </w:r>
    </w:p>
    <w:p w14:paraId="48B6CCEA" w14:textId="447CFFB6" w:rsidR="007F1186" w:rsidRPr="00501B67" w:rsidRDefault="007F1186" w:rsidP="0027214A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1080"/>
        <w:rPr>
          <w:rFonts w:cs="Verdana"/>
          <w:bCs/>
          <w:sz w:val="24"/>
        </w:rPr>
      </w:pPr>
      <w:r w:rsidRPr="00501B67">
        <w:rPr>
          <w:rFonts w:cs="Verdana"/>
          <w:bCs/>
          <w:sz w:val="24"/>
        </w:rPr>
        <w:t>Today’s user</w:t>
      </w:r>
      <w:ins w:id="26" w:author="Allison Garcia" w:date="2016-06-06T10:27:00Z">
        <w:r w:rsidR="004279B1">
          <w:rPr>
            <w:rFonts w:cs="Verdana"/>
            <w:bCs/>
            <w:sz w:val="24"/>
          </w:rPr>
          <w:t xml:space="preserve"> typically</w:t>
        </w:r>
      </w:ins>
      <w:r w:rsidRPr="00501B67">
        <w:rPr>
          <w:rFonts w:cs="Verdana"/>
          <w:bCs/>
          <w:sz w:val="24"/>
        </w:rPr>
        <w:t xml:space="preserve"> interacts a lot with the web in </w:t>
      </w:r>
      <w:del w:id="27" w:author="Allison Garcia" w:date="2016-06-06T10:27:00Z">
        <w:r w:rsidRPr="00501B67" w:rsidDel="004279B1">
          <w:rPr>
            <w:rFonts w:cs="Verdana"/>
            <w:bCs/>
            <w:sz w:val="24"/>
          </w:rPr>
          <w:delText xml:space="preserve">day </w:delText>
        </w:r>
      </w:del>
      <w:ins w:id="28" w:author="Allison Garcia" w:date="2016-06-06T10:27:00Z">
        <w:r w:rsidR="004279B1" w:rsidRPr="00501B67">
          <w:rPr>
            <w:rFonts w:cs="Verdana"/>
            <w:bCs/>
            <w:sz w:val="24"/>
          </w:rPr>
          <w:t>day</w:t>
        </w:r>
        <w:r w:rsidR="004279B1">
          <w:rPr>
            <w:rFonts w:cs="Verdana"/>
            <w:bCs/>
            <w:sz w:val="24"/>
          </w:rPr>
          <w:t>-</w:t>
        </w:r>
      </w:ins>
      <w:del w:id="29" w:author="Allison Garcia" w:date="2016-06-06T10:27:00Z">
        <w:r w:rsidRPr="00501B67" w:rsidDel="004279B1">
          <w:rPr>
            <w:rFonts w:cs="Verdana"/>
            <w:bCs/>
            <w:sz w:val="24"/>
          </w:rPr>
          <w:delText xml:space="preserve">to </w:delText>
        </w:r>
      </w:del>
      <w:ins w:id="30" w:author="Allison Garcia" w:date="2016-06-06T10:27:00Z">
        <w:r w:rsidR="004279B1" w:rsidRPr="00501B67">
          <w:rPr>
            <w:rFonts w:cs="Verdana"/>
            <w:bCs/>
            <w:sz w:val="24"/>
          </w:rPr>
          <w:t>to</w:t>
        </w:r>
        <w:r w:rsidR="004279B1">
          <w:rPr>
            <w:rFonts w:cs="Verdana"/>
            <w:bCs/>
            <w:sz w:val="24"/>
          </w:rPr>
          <w:t>-</w:t>
        </w:r>
      </w:ins>
      <w:r w:rsidRPr="00501B67">
        <w:rPr>
          <w:rFonts w:cs="Verdana"/>
          <w:bCs/>
          <w:sz w:val="24"/>
        </w:rPr>
        <w:t xml:space="preserve">day life. How can he relate </w:t>
      </w:r>
      <w:del w:id="31" w:author="Allison Garcia" w:date="2016-06-06T10:27:00Z">
        <w:r w:rsidRPr="00501B67" w:rsidDel="004279B1">
          <w:rPr>
            <w:rFonts w:cs="Verdana"/>
            <w:bCs/>
            <w:sz w:val="24"/>
          </w:rPr>
          <w:delText xml:space="preserve">to </w:delText>
        </w:r>
      </w:del>
      <w:r w:rsidRPr="00501B67">
        <w:rPr>
          <w:rFonts w:cs="Verdana"/>
          <w:bCs/>
          <w:sz w:val="24"/>
        </w:rPr>
        <w:t xml:space="preserve">his usage of the system to the </w:t>
      </w:r>
      <w:del w:id="32" w:author="Allison Garcia" w:date="2016-06-06T10:27:00Z">
        <w:r w:rsidRPr="00501B67" w:rsidDel="004279B1">
          <w:rPr>
            <w:rFonts w:cs="Verdana"/>
            <w:bCs/>
            <w:sz w:val="24"/>
          </w:rPr>
          <w:delText xml:space="preserve">day </w:delText>
        </w:r>
      </w:del>
      <w:ins w:id="33" w:author="Allison Garcia" w:date="2016-06-06T10:27:00Z">
        <w:r w:rsidR="004279B1" w:rsidRPr="00501B67">
          <w:rPr>
            <w:rFonts w:cs="Verdana"/>
            <w:bCs/>
            <w:sz w:val="24"/>
          </w:rPr>
          <w:t>day</w:t>
        </w:r>
        <w:r w:rsidR="004279B1">
          <w:rPr>
            <w:rFonts w:cs="Verdana"/>
            <w:bCs/>
            <w:sz w:val="24"/>
          </w:rPr>
          <w:t>-</w:t>
        </w:r>
      </w:ins>
      <w:del w:id="34" w:author="Allison Garcia" w:date="2016-06-06T10:27:00Z">
        <w:r w:rsidRPr="00501B67" w:rsidDel="004279B1">
          <w:rPr>
            <w:rFonts w:cs="Verdana"/>
            <w:bCs/>
            <w:sz w:val="24"/>
          </w:rPr>
          <w:delText xml:space="preserve">to </w:delText>
        </w:r>
      </w:del>
      <w:ins w:id="35" w:author="Allison Garcia" w:date="2016-06-06T10:27:00Z">
        <w:r w:rsidR="004279B1" w:rsidRPr="00501B67">
          <w:rPr>
            <w:rFonts w:cs="Verdana"/>
            <w:bCs/>
            <w:sz w:val="24"/>
          </w:rPr>
          <w:t>to</w:t>
        </w:r>
        <w:r w:rsidR="004279B1">
          <w:rPr>
            <w:rFonts w:cs="Verdana"/>
            <w:bCs/>
            <w:sz w:val="24"/>
          </w:rPr>
          <w:t>-</w:t>
        </w:r>
      </w:ins>
      <w:r w:rsidRPr="00501B67">
        <w:rPr>
          <w:rFonts w:cs="Verdana"/>
          <w:bCs/>
          <w:sz w:val="24"/>
        </w:rPr>
        <w:t xml:space="preserve">day web experience he has? </w:t>
      </w:r>
    </w:p>
    <w:p w14:paraId="27E018C2" w14:textId="77777777" w:rsidR="007F1186" w:rsidRPr="00501B67" w:rsidRDefault="007F1186" w:rsidP="007F1186">
      <w:pPr>
        <w:autoSpaceDE w:val="0"/>
        <w:autoSpaceDN w:val="0"/>
        <w:adjustRightInd w:val="0"/>
        <w:rPr>
          <w:rFonts w:cs="Verdana"/>
          <w:bCs/>
          <w:sz w:val="24"/>
        </w:rPr>
      </w:pPr>
    </w:p>
    <w:p w14:paraId="6362C290" w14:textId="16EE2E2B" w:rsidR="007E5F97" w:rsidRDefault="007E5F97" w:rsidP="007F1186">
      <w:pPr>
        <w:autoSpaceDE w:val="0"/>
        <w:autoSpaceDN w:val="0"/>
        <w:adjustRightInd w:val="0"/>
        <w:rPr>
          <w:rFonts w:cs="Verdana"/>
          <w:bCs/>
          <w:sz w:val="24"/>
        </w:rPr>
      </w:pPr>
    </w:p>
    <w:p w14:paraId="4A6DD6C0" w14:textId="3F4ABCEB" w:rsidR="007E5F97" w:rsidRPr="007E5F97" w:rsidRDefault="00E0093D" w:rsidP="007E5F97">
      <w:pPr>
        <w:pStyle w:val="Heading1"/>
      </w:pPr>
      <w:bookmarkStart w:id="36" w:name="_Toc452726405"/>
      <w:r>
        <w:lastRenderedPageBreak/>
        <w:t>Approach</w:t>
      </w:r>
      <w:bookmarkEnd w:id="36"/>
    </w:p>
    <w:p w14:paraId="5B228598" w14:textId="0BBC4A5A" w:rsidR="007F1186" w:rsidRPr="00501B67" w:rsidRDefault="007F1186" w:rsidP="00AF2B25">
      <w:pPr>
        <w:autoSpaceDE w:val="0"/>
        <w:autoSpaceDN w:val="0"/>
        <w:adjustRightInd w:val="0"/>
        <w:rPr>
          <w:rFonts w:cs="Verdana"/>
          <w:bCs/>
          <w:sz w:val="24"/>
        </w:rPr>
      </w:pPr>
      <w:r w:rsidRPr="00501B67">
        <w:rPr>
          <w:rFonts w:cs="Verdana"/>
          <w:bCs/>
          <w:sz w:val="24"/>
        </w:rPr>
        <w:t xml:space="preserve">Following the </w:t>
      </w:r>
      <w:del w:id="37" w:author="Allison Garcia" w:date="2016-06-06T10:37:00Z">
        <w:r w:rsidRPr="00501B67" w:rsidDel="00AF2B25">
          <w:rPr>
            <w:rFonts w:cs="Verdana"/>
            <w:bCs/>
            <w:sz w:val="24"/>
          </w:rPr>
          <w:delText xml:space="preserve">same </w:delText>
        </w:r>
      </w:del>
      <w:proofErr w:type="spellStart"/>
      <w:r w:rsidRPr="00501B67">
        <w:rPr>
          <w:rFonts w:cs="Verdana"/>
          <w:bCs/>
          <w:sz w:val="24"/>
        </w:rPr>
        <w:t>approache</w:t>
      </w:r>
      <w:proofErr w:type="spellEnd"/>
      <w:del w:id="38" w:author="Allison Garcia" w:date="2016-06-06T10:37:00Z">
        <w:r w:rsidRPr="00501B67" w:rsidDel="00AF2B25">
          <w:rPr>
            <w:rFonts w:cs="Verdana"/>
            <w:bCs/>
            <w:sz w:val="24"/>
          </w:rPr>
          <w:delText>s</w:delText>
        </w:r>
      </w:del>
      <w:r w:rsidRPr="00501B67">
        <w:rPr>
          <w:rFonts w:cs="Verdana"/>
          <w:bCs/>
          <w:sz w:val="24"/>
        </w:rPr>
        <w:t xml:space="preserve"> mentioned above, we designed the </w:t>
      </w:r>
      <w:proofErr w:type="spellStart"/>
      <w:r w:rsidRPr="00501B67">
        <w:rPr>
          <w:rFonts w:cs="Verdana"/>
          <w:bCs/>
          <w:sz w:val="24"/>
        </w:rPr>
        <w:t>SafeKids</w:t>
      </w:r>
      <w:proofErr w:type="spellEnd"/>
      <w:r w:rsidRPr="00501B67">
        <w:rPr>
          <w:rFonts w:cs="Verdana"/>
          <w:bCs/>
          <w:sz w:val="24"/>
        </w:rPr>
        <w:t xml:space="preserve"> system. The design process included the following </w:t>
      </w:r>
      <w:del w:id="39" w:author="Allison Garcia" w:date="2016-06-06T10:28:00Z">
        <w:r w:rsidRPr="00501B67" w:rsidDel="004279B1">
          <w:rPr>
            <w:rFonts w:cs="Verdana"/>
            <w:bCs/>
            <w:sz w:val="24"/>
          </w:rPr>
          <w:delText>3</w:delText>
        </w:r>
      </w:del>
      <w:ins w:id="40" w:author="Allison Garcia" w:date="2016-06-06T10:28:00Z">
        <w:r w:rsidR="004279B1">
          <w:rPr>
            <w:rFonts w:cs="Verdana"/>
            <w:bCs/>
            <w:sz w:val="24"/>
          </w:rPr>
          <w:t>three</w:t>
        </w:r>
      </w:ins>
      <w:r w:rsidRPr="00501B67">
        <w:rPr>
          <w:rFonts w:cs="Verdana"/>
          <w:bCs/>
          <w:sz w:val="24"/>
        </w:rPr>
        <w:t xml:space="preserve"> </w:t>
      </w:r>
      <w:del w:id="41" w:author="Allison Garcia" w:date="2016-06-06T10:37:00Z">
        <w:r w:rsidRPr="00501B67" w:rsidDel="00AF2B25">
          <w:rPr>
            <w:rFonts w:cs="Verdana"/>
            <w:bCs/>
            <w:sz w:val="24"/>
          </w:rPr>
          <w:delText xml:space="preserve">levels </w:delText>
        </w:r>
      </w:del>
      <w:ins w:id="42" w:author="Allison Garcia" w:date="2016-06-06T10:37:00Z">
        <w:r w:rsidR="00AF2B25">
          <w:rPr>
            <w:rFonts w:cs="Verdana"/>
            <w:bCs/>
            <w:sz w:val="24"/>
          </w:rPr>
          <w:t>phases</w:t>
        </w:r>
        <w:r w:rsidR="00AF2B25" w:rsidRPr="00501B67">
          <w:rPr>
            <w:rFonts w:cs="Verdana"/>
            <w:bCs/>
            <w:sz w:val="24"/>
          </w:rPr>
          <w:t xml:space="preserve"> </w:t>
        </w:r>
      </w:ins>
      <w:r w:rsidRPr="00501B67">
        <w:rPr>
          <w:rFonts w:cs="Verdana"/>
          <w:bCs/>
          <w:sz w:val="24"/>
        </w:rPr>
        <w:t>at a high level:</w:t>
      </w:r>
    </w:p>
    <w:p w14:paraId="566BFE1F" w14:textId="77777777" w:rsidR="007F1186" w:rsidRPr="00501B67" w:rsidRDefault="007F1186" w:rsidP="00AF2B25">
      <w:pPr>
        <w:pStyle w:val="ListParagraph"/>
        <w:autoSpaceDE w:val="0"/>
        <w:autoSpaceDN w:val="0"/>
        <w:adjustRightInd w:val="0"/>
        <w:rPr>
          <w:rFonts w:cs="Verdana"/>
          <w:bCs/>
          <w:sz w:val="24"/>
        </w:rPr>
      </w:pPr>
      <w:r w:rsidRPr="00501B67">
        <w:rPr>
          <w:rFonts w:cs="Verdana"/>
          <w:bCs/>
          <w:sz w:val="24"/>
        </w:rPr>
        <w:t xml:space="preserve">  </w:t>
      </w:r>
    </w:p>
    <w:p w14:paraId="0800C64E" w14:textId="6EDB7B6F" w:rsidR="007F1186" w:rsidRDefault="007F1186" w:rsidP="0027214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ins w:id="43" w:author="Allison Garcia" w:date="2016-06-06T10:36:00Z"/>
          <w:rFonts w:cs="Verdana"/>
          <w:sz w:val="24"/>
        </w:rPr>
      </w:pPr>
      <w:r w:rsidRPr="00501B67">
        <w:rPr>
          <w:rFonts w:cs="Verdana"/>
          <w:b/>
          <w:bCs/>
          <w:sz w:val="24"/>
        </w:rPr>
        <w:t>Inspiration Phase:</w:t>
      </w:r>
      <w:r w:rsidRPr="00501B67">
        <w:rPr>
          <w:rFonts w:cs="Verdana"/>
          <w:sz w:val="24"/>
        </w:rPr>
        <w:t xml:space="preserve"> In this phase we </w:t>
      </w:r>
      <w:ins w:id="44" w:author="Allison Garcia" w:date="2016-06-06T10:30:00Z">
        <w:r w:rsidR="004279B1">
          <w:rPr>
            <w:rFonts w:cs="Verdana"/>
            <w:sz w:val="24"/>
          </w:rPr>
          <w:t>held in-</w:t>
        </w:r>
        <w:r w:rsidR="004279B1" w:rsidRPr="00501B67">
          <w:rPr>
            <w:rFonts w:cs="Verdana"/>
            <w:sz w:val="24"/>
          </w:rPr>
          <w:t xml:space="preserve">person sessions with </w:t>
        </w:r>
        <w:r w:rsidR="004279B1">
          <w:rPr>
            <w:rFonts w:cs="Verdana"/>
            <w:sz w:val="24"/>
          </w:rPr>
          <w:t>a</w:t>
        </w:r>
        <w:r w:rsidR="004279B1" w:rsidRPr="00501B67">
          <w:rPr>
            <w:rFonts w:cs="Verdana"/>
            <w:sz w:val="24"/>
          </w:rPr>
          <w:t xml:space="preserve"> focus group that consisted of real users</w:t>
        </w:r>
      </w:ins>
      <w:ins w:id="45" w:author="Allison Garcia" w:date="2016-06-06T10:31:00Z">
        <w:r w:rsidR="004279B1">
          <w:rPr>
            <w:rFonts w:cs="Verdana"/>
            <w:sz w:val="24"/>
          </w:rPr>
          <w:t xml:space="preserve"> </w:t>
        </w:r>
      </w:ins>
      <w:del w:id="46" w:author="Allison Garcia" w:date="2016-06-06T10:31:00Z">
        <w:r w:rsidRPr="00501B67" w:rsidDel="004279B1">
          <w:rPr>
            <w:rFonts w:cs="Verdana"/>
            <w:sz w:val="24"/>
          </w:rPr>
          <w:delText xml:space="preserve">started with talking to real users </w:delText>
        </w:r>
      </w:del>
      <w:r w:rsidRPr="00501B67">
        <w:rPr>
          <w:rFonts w:cs="Verdana"/>
          <w:sz w:val="24"/>
        </w:rPr>
        <w:t xml:space="preserve">and </w:t>
      </w:r>
      <w:del w:id="47" w:author="Allison Garcia" w:date="2016-06-06T10:31:00Z">
        <w:r w:rsidRPr="00501B67" w:rsidDel="004279B1">
          <w:rPr>
            <w:rFonts w:cs="Verdana"/>
            <w:sz w:val="24"/>
          </w:rPr>
          <w:delText xml:space="preserve">learnt </w:delText>
        </w:r>
      </w:del>
      <w:ins w:id="48" w:author="Allison Garcia" w:date="2016-06-06T10:31:00Z">
        <w:r w:rsidR="004279B1">
          <w:rPr>
            <w:rFonts w:cs="Verdana"/>
            <w:sz w:val="24"/>
          </w:rPr>
          <w:t>learned</w:t>
        </w:r>
        <w:r w:rsidR="004279B1" w:rsidRPr="00501B67">
          <w:rPr>
            <w:rFonts w:cs="Verdana"/>
            <w:sz w:val="24"/>
          </w:rPr>
          <w:t xml:space="preserve"> </w:t>
        </w:r>
      </w:ins>
      <w:del w:id="49" w:author="Allison Garcia" w:date="2016-06-06T10:31:00Z">
        <w:r w:rsidRPr="00501B67" w:rsidDel="004279B1">
          <w:rPr>
            <w:rFonts w:cs="Verdana"/>
            <w:sz w:val="24"/>
          </w:rPr>
          <w:delText xml:space="preserve">directly from the them </w:delText>
        </w:r>
      </w:del>
      <w:r w:rsidRPr="00501B67">
        <w:rPr>
          <w:rFonts w:cs="Verdana"/>
          <w:sz w:val="24"/>
        </w:rPr>
        <w:t xml:space="preserve">about </w:t>
      </w:r>
      <w:del w:id="50" w:author="Allison Garcia" w:date="2016-06-06T10:31:00Z">
        <w:r w:rsidRPr="00501B67" w:rsidDel="004279B1">
          <w:rPr>
            <w:rFonts w:cs="Verdana"/>
            <w:sz w:val="24"/>
          </w:rPr>
          <w:delText xml:space="preserve">understanding </w:delText>
        </w:r>
      </w:del>
      <w:r w:rsidRPr="00501B67">
        <w:rPr>
          <w:rFonts w:cs="Verdana"/>
          <w:sz w:val="24"/>
        </w:rPr>
        <w:t xml:space="preserve">their needs and expectations. </w:t>
      </w:r>
      <w:del w:id="51" w:author="Allison Garcia" w:date="2016-06-06T10:31:00Z">
        <w:r w:rsidRPr="00501B67" w:rsidDel="004279B1">
          <w:rPr>
            <w:rFonts w:cs="Verdana"/>
            <w:sz w:val="24"/>
          </w:rPr>
          <w:delText xml:space="preserve">This included several </w:delText>
        </w:r>
      </w:del>
      <w:del w:id="52" w:author="Allison Garcia" w:date="2016-06-06T10:30:00Z">
        <w:r w:rsidRPr="00501B67" w:rsidDel="004279B1">
          <w:rPr>
            <w:rFonts w:cs="Verdana"/>
            <w:sz w:val="24"/>
          </w:rPr>
          <w:delText>in person sessions with the focus group that consisted of real users.</w:delText>
        </w:r>
      </w:del>
    </w:p>
    <w:p w14:paraId="44AB6BF8" w14:textId="77777777" w:rsidR="00AF2B25" w:rsidRPr="00501B67" w:rsidRDefault="00AF2B25">
      <w:pPr>
        <w:pStyle w:val="ListParagraph"/>
        <w:autoSpaceDE w:val="0"/>
        <w:autoSpaceDN w:val="0"/>
        <w:adjustRightInd w:val="0"/>
        <w:rPr>
          <w:rFonts w:cs="Verdana"/>
          <w:sz w:val="24"/>
        </w:rPr>
      </w:pPr>
    </w:p>
    <w:p w14:paraId="20C4460D" w14:textId="5F51A5DE" w:rsidR="007F1186" w:rsidRDefault="007F1186" w:rsidP="0027214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Verdana"/>
          <w:sz w:val="24"/>
        </w:rPr>
      </w:pPr>
      <w:r w:rsidRPr="00501B67">
        <w:rPr>
          <w:rFonts w:cs="Verdana"/>
          <w:b/>
          <w:bCs/>
          <w:sz w:val="24"/>
        </w:rPr>
        <w:t>Ideation Phase:</w:t>
      </w:r>
      <w:r w:rsidRPr="00501B67">
        <w:rPr>
          <w:rFonts w:cs="Verdana"/>
          <w:sz w:val="24"/>
        </w:rPr>
        <w:t xml:space="preserve"> </w:t>
      </w:r>
      <w:ins w:id="53" w:author="Allison Garcia" w:date="2016-06-06T10:31:00Z">
        <w:r w:rsidR="004279B1">
          <w:rPr>
            <w:rFonts w:cs="Verdana"/>
            <w:sz w:val="24"/>
          </w:rPr>
          <w:t xml:space="preserve">In </w:t>
        </w:r>
      </w:ins>
      <w:del w:id="54" w:author="Allison Garcia" w:date="2016-06-06T10:31:00Z">
        <w:r w:rsidRPr="00501B67" w:rsidDel="004279B1">
          <w:rPr>
            <w:rFonts w:cs="Verdana"/>
            <w:sz w:val="24"/>
          </w:rPr>
          <w:delText>T</w:delText>
        </w:r>
      </w:del>
      <w:ins w:id="55" w:author="Allison Garcia" w:date="2016-06-06T10:31:00Z">
        <w:r w:rsidR="004279B1">
          <w:rPr>
            <w:rFonts w:cs="Verdana"/>
            <w:sz w:val="24"/>
          </w:rPr>
          <w:t>t</w:t>
        </w:r>
      </w:ins>
      <w:r w:rsidRPr="00501B67">
        <w:rPr>
          <w:rFonts w:cs="Verdana"/>
          <w:sz w:val="24"/>
        </w:rPr>
        <w:t>his phase, our design team put together the scree</w:t>
      </w:r>
      <w:ins w:id="56" w:author="Allison Garcia" w:date="2016-06-06T10:31:00Z">
        <w:r w:rsidR="004279B1">
          <w:rPr>
            <w:rFonts w:cs="Verdana"/>
            <w:sz w:val="24"/>
          </w:rPr>
          <w:t>n</w:t>
        </w:r>
      </w:ins>
      <w:r w:rsidRPr="00501B67">
        <w:rPr>
          <w:rFonts w:cs="Verdana"/>
          <w:sz w:val="24"/>
        </w:rPr>
        <w:t xml:space="preserve"> mockups and prototypes which </w:t>
      </w:r>
      <w:del w:id="57" w:author="Allison Garcia" w:date="2016-06-06T10:32:00Z">
        <w:r w:rsidRPr="00501B67" w:rsidDel="004279B1">
          <w:rPr>
            <w:rFonts w:cs="Verdana"/>
            <w:sz w:val="24"/>
          </w:rPr>
          <w:delText xml:space="preserve">are </w:delText>
        </w:r>
      </w:del>
      <w:ins w:id="58" w:author="Allison Garcia" w:date="2016-06-06T10:32:00Z">
        <w:r w:rsidR="004279B1">
          <w:rPr>
            <w:rFonts w:cs="Verdana"/>
            <w:sz w:val="24"/>
          </w:rPr>
          <w:t>were</w:t>
        </w:r>
        <w:r w:rsidR="004279B1" w:rsidRPr="00501B67">
          <w:rPr>
            <w:rFonts w:cs="Verdana"/>
            <w:sz w:val="24"/>
          </w:rPr>
          <w:t xml:space="preserve"> </w:t>
        </w:r>
      </w:ins>
      <w:r w:rsidRPr="00501B67">
        <w:rPr>
          <w:rFonts w:cs="Verdana"/>
          <w:sz w:val="24"/>
        </w:rPr>
        <w:t xml:space="preserve">then shared with the </w:t>
      </w:r>
      <w:del w:id="59" w:author="Allison Garcia" w:date="2016-06-06T10:32:00Z">
        <w:r w:rsidRPr="00501B67" w:rsidDel="004279B1">
          <w:rPr>
            <w:rFonts w:cs="Verdana"/>
            <w:sz w:val="24"/>
          </w:rPr>
          <w:delText xml:space="preserve">users </w:delText>
        </w:r>
      </w:del>
      <w:ins w:id="60" w:author="Allison Garcia" w:date="2016-06-06T10:32:00Z">
        <w:r w:rsidR="004279B1">
          <w:rPr>
            <w:rFonts w:cs="Verdana"/>
            <w:sz w:val="24"/>
          </w:rPr>
          <w:t>focus group</w:t>
        </w:r>
        <w:r w:rsidR="004279B1" w:rsidRPr="00501B67">
          <w:rPr>
            <w:rFonts w:cs="Verdana"/>
            <w:sz w:val="24"/>
          </w:rPr>
          <w:t xml:space="preserve"> </w:t>
        </w:r>
      </w:ins>
      <w:r w:rsidRPr="00501B67">
        <w:rPr>
          <w:rFonts w:cs="Verdana"/>
          <w:sz w:val="24"/>
        </w:rPr>
        <w:t xml:space="preserve">for their feedback. We followed an </w:t>
      </w:r>
      <w:proofErr w:type="gramStart"/>
      <w:r w:rsidRPr="00501B67">
        <w:rPr>
          <w:rFonts w:cs="Verdana"/>
          <w:sz w:val="24"/>
        </w:rPr>
        <w:t>Agile</w:t>
      </w:r>
      <w:proofErr w:type="gramEnd"/>
      <w:r w:rsidRPr="00501B67">
        <w:rPr>
          <w:rFonts w:cs="Verdana"/>
          <w:sz w:val="24"/>
        </w:rPr>
        <w:t xml:space="preserve"> approach where the screens were shared as they were built</w:t>
      </w:r>
      <w:ins w:id="61" w:author="Allison Garcia" w:date="2016-06-06T10:33:00Z">
        <w:r w:rsidR="004279B1">
          <w:rPr>
            <w:rFonts w:cs="Verdana"/>
            <w:sz w:val="24"/>
          </w:rPr>
          <w:t>,</w:t>
        </w:r>
      </w:ins>
      <w:r w:rsidRPr="00501B67">
        <w:rPr>
          <w:rFonts w:cs="Verdana"/>
          <w:sz w:val="24"/>
        </w:rPr>
        <w:t xml:space="preserve"> in</w:t>
      </w:r>
      <w:ins w:id="62" w:author="Allison Garcia" w:date="2016-06-06T10:32:00Z">
        <w:r w:rsidR="004279B1">
          <w:rPr>
            <w:rFonts w:cs="Verdana"/>
            <w:sz w:val="24"/>
          </w:rPr>
          <w:t xml:space="preserve"> order</w:t>
        </w:r>
      </w:ins>
      <w:r w:rsidRPr="00501B67">
        <w:rPr>
          <w:rFonts w:cs="Verdana"/>
          <w:sz w:val="24"/>
        </w:rPr>
        <w:t xml:space="preserve"> to receive </w:t>
      </w:r>
      <w:del w:id="63" w:author="Allison Garcia" w:date="2016-06-06T10:32:00Z">
        <w:r w:rsidRPr="00501B67" w:rsidDel="004279B1">
          <w:rPr>
            <w:rFonts w:cs="Verdana"/>
            <w:sz w:val="24"/>
          </w:rPr>
          <w:delText>early on</w:delText>
        </w:r>
      </w:del>
      <w:ins w:id="64" w:author="Allison Garcia" w:date="2016-06-06T10:32:00Z">
        <w:r w:rsidR="004279B1">
          <w:rPr>
            <w:rFonts w:cs="Verdana"/>
            <w:sz w:val="24"/>
          </w:rPr>
          <w:t>initial</w:t>
        </w:r>
      </w:ins>
      <w:r w:rsidRPr="00501B67">
        <w:rPr>
          <w:rFonts w:cs="Verdana"/>
          <w:sz w:val="24"/>
        </w:rPr>
        <w:t xml:space="preserve"> feedback. We went through several iterations of the Agile design and feedback process until our design was signed off by the users. </w:t>
      </w:r>
      <w:r w:rsidR="00DC27C6">
        <w:rPr>
          <w:rFonts w:cs="Verdana"/>
          <w:sz w:val="24"/>
        </w:rPr>
        <w:t xml:space="preserve">Summarized below are the </w:t>
      </w:r>
      <w:proofErr w:type="spellStart"/>
      <w:r w:rsidR="00DC27C6">
        <w:rPr>
          <w:rFonts w:cs="Verdana"/>
          <w:sz w:val="24"/>
        </w:rPr>
        <w:t>detais</w:t>
      </w:r>
      <w:proofErr w:type="spellEnd"/>
      <w:r w:rsidR="00DC27C6">
        <w:rPr>
          <w:rFonts w:cs="Verdana"/>
          <w:sz w:val="24"/>
        </w:rPr>
        <w:t xml:space="preserve"> of this phase:</w:t>
      </w:r>
    </w:p>
    <w:p w14:paraId="16A53126" w14:textId="5D7C4A8B" w:rsidR="00DC27C6" w:rsidRDefault="00DC27C6">
      <w:pPr>
        <w:autoSpaceDE w:val="0"/>
        <w:autoSpaceDN w:val="0"/>
        <w:adjustRightInd w:val="0"/>
        <w:rPr>
          <w:rFonts w:cs="Verdana"/>
          <w:sz w:val="24"/>
        </w:rPr>
      </w:pPr>
    </w:p>
    <w:p w14:paraId="34558168" w14:textId="77777777" w:rsidR="00DC27C6" w:rsidRPr="00DC27C6" w:rsidRDefault="00DC27C6" w:rsidP="0027214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Verdana"/>
          <w:b/>
          <w:sz w:val="24"/>
        </w:rPr>
      </w:pPr>
      <w:r w:rsidRPr="00DC27C6">
        <w:rPr>
          <w:rFonts w:cs="Verdana"/>
          <w:b/>
          <w:bCs/>
          <w:sz w:val="24"/>
        </w:rPr>
        <w:t>Used an iterative approach, where feedback informed subsequent work or versions of the prototype</w:t>
      </w:r>
    </w:p>
    <w:p w14:paraId="1F9ACC3E" w14:textId="203D011D" w:rsidR="00DC27C6" w:rsidRPr="00DC27C6" w:rsidRDefault="00DC27C6">
      <w:pPr>
        <w:autoSpaceDE w:val="0"/>
        <w:autoSpaceDN w:val="0"/>
        <w:adjustRightInd w:val="0"/>
        <w:rPr>
          <w:rFonts w:asciiTheme="minorHAnsi" w:hAnsiTheme="minorHAnsi" w:cs="TimesNewRomanPSMT"/>
          <w:sz w:val="24"/>
        </w:rPr>
      </w:pPr>
    </w:p>
    <w:p w14:paraId="109A2EE8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cs="Verdana"/>
          <w:sz w:val="24"/>
        </w:rPr>
      </w:pPr>
      <w:r w:rsidRPr="00DC27C6">
        <w:rPr>
          <w:rFonts w:cs="Verdana"/>
          <w:sz w:val="24"/>
        </w:rPr>
        <w:t xml:space="preserve">At xFusion we practice </w:t>
      </w:r>
      <w:proofErr w:type="gramStart"/>
      <w:r w:rsidRPr="00DC27C6">
        <w:rPr>
          <w:rFonts w:cs="Verdana"/>
          <w:sz w:val="24"/>
        </w:rPr>
        <w:t>Agile</w:t>
      </w:r>
      <w:proofErr w:type="gramEnd"/>
      <w:r w:rsidRPr="00DC27C6">
        <w:rPr>
          <w:rFonts w:cs="Verdana"/>
          <w:sz w:val="24"/>
        </w:rPr>
        <w:t xml:space="preserve"> development approach extensively. Our approach includes the following:</w:t>
      </w:r>
    </w:p>
    <w:p w14:paraId="06063F98" w14:textId="517D0FC6" w:rsidR="00DC27C6" w:rsidRPr="00DC27C6" w:rsidDel="00AF2B25" w:rsidRDefault="00DC27C6" w:rsidP="00AF2B25">
      <w:pPr>
        <w:autoSpaceDE w:val="0"/>
        <w:autoSpaceDN w:val="0"/>
        <w:adjustRightInd w:val="0"/>
        <w:ind w:left="1148"/>
        <w:rPr>
          <w:del w:id="65" w:author="Allison Garcia" w:date="2016-06-06T10:37:00Z"/>
          <w:rFonts w:cs="Verdana"/>
          <w:sz w:val="24"/>
        </w:rPr>
      </w:pPr>
    </w:p>
    <w:p w14:paraId="38C25E5F" w14:textId="77777777" w:rsidR="00DC27C6" w:rsidRPr="00DC27C6" w:rsidRDefault="00DC27C6" w:rsidP="0027214A">
      <w:pPr>
        <w:pStyle w:val="ListParagraph"/>
        <w:numPr>
          <w:ilvl w:val="1"/>
          <w:numId w:val="12"/>
        </w:numPr>
        <w:autoSpaceDE w:val="0"/>
        <w:autoSpaceDN w:val="0"/>
        <w:adjustRightInd w:val="0"/>
        <w:ind w:left="2160"/>
        <w:rPr>
          <w:rFonts w:cs="Verdana"/>
          <w:sz w:val="24"/>
        </w:rPr>
      </w:pPr>
      <w:r w:rsidRPr="00DC27C6">
        <w:rPr>
          <w:rFonts w:cs="Verdana"/>
          <w:sz w:val="24"/>
        </w:rPr>
        <w:t>Continuous interaction and feedback from the stakeholders</w:t>
      </w:r>
    </w:p>
    <w:p w14:paraId="13AB262D" w14:textId="77777777" w:rsidR="00DC27C6" w:rsidRPr="00DC27C6" w:rsidRDefault="00DC27C6" w:rsidP="0027214A">
      <w:pPr>
        <w:pStyle w:val="ListParagraph"/>
        <w:numPr>
          <w:ilvl w:val="1"/>
          <w:numId w:val="12"/>
        </w:numPr>
        <w:autoSpaceDE w:val="0"/>
        <w:autoSpaceDN w:val="0"/>
        <w:adjustRightInd w:val="0"/>
        <w:ind w:left="2160"/>
        <w:rPr>
          <w:rFonts w:cs="Verdana"/>
          <w:sz w:val="24"/>
        </w:rPr>
      </w:pPr>
      <w:r w:rsidRPr="00DC27C6">
        <w:rPr>
          <w:rFonts w:cs="Verdana"/>
          <w:sz w:val="24"/>
        </w:rPr>
        <w:t>Working prototype based development in iterations</w:t>
      </w:r>
    </w:p>
    <w:p w14:paraId="27E440A6" w14:textId="77777777" w:rsidR="00DC27C6" w:rsidRPr="00DC27C6" w:rsidRDefault="00DC27C6" w:rsidP="0027214A">
      <w:pPr>
        <w:pStyle w:val="ListParagraph"/>
        <w:numPr>
          <w:ilvl w:val="1"/>
          <w:numId w:val="12"/>
        </w:numPr>
        <w:autoSpaceDE w:val="0"/>
        <w:autoSpaceDN w:val="0"/>
        <w:adjustRightInd w:val="0"/>
        <w:ind w:left="2160"/>
        <w:rPr>
          <w:rFonts w:cs="Verdana"/>
          <w:sz w:val="24"/>
        </w:rPr>
      </w:pPr>
      <w:r w:rsidRPr="00DC27C6">
        <w:rPr>
          <w:rFonts w:cs="Verdana"/>
          <w:sz w:val="24"/>
        </w:rPr>
        <w:t xml:space="preserve">Joint Application Development (JAD) sessions with users    </w:t>
      </w:r>
    </w:p>
    <w:p w14:paraId="7A90F1E6" w14:textId="77777777" w:rsidR="00DC27C6" w:rsidRPr="00DC27C6" w:rsidRDefault="00DC27C6" w:rsidP="0027214A">
      <w:pPr>
        <w:pStyle w:val="ListParagraph"/>
        <w:numPr>
          <w:ilvl w:val="1"/>
          <w:numId w:val="12"/>
        </w:numPr>
        <w:autoSpaceDE w:val="0"/>
        <w:autoSpaceDN w:val="0"/>
        <w:adjustRightInd w:val="0"/>
        <w:ind w:left="2160"/>
        <w:rPr>
          <w:rFonts w:cs="Verdana"/>
          <w:sz w:val="24"/>
        </w:rPr>
      </w:pPr>
      <w:r w:rsidRPr="00DC27C6">
        <w:rPr>
          <w:rFonts w:cs="Verdana"/>
          <w:sz w:val="24"/>
        </w:rPr>
        <w:t>Sprint based release methodology</w:t>
      </w:r>
    </w:p>
    <w:p w14:paraId="259CFD57" w14:textId="77777777" w:rsidR="00DC27C6" w:rsidRPr="00DC27C6" w:rsidRDefault="00DC27C6" w:rsidP="00AF2B25">
      <w:pPr>
        <w:autoSpaceDE w:val="0"/>
        <w:autoSpaceDN w:val="0"/>
        <w:adjustRightInd w:val="0"/>
        <w:ind w:left="720"/>
        <w:rPr>
          <w:rFonts w:cs="Verdana"/>
          <w:sz w:val="24"/>
        </w:rPr>
      </w:pPr>
    </w:p>
    <w:p w14:paraId="12AFC4F4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cs="Verdana"/>
          <w:sz w:val="24"/>
        </w:rPr>
      </w:pPr>
      <w:r w:rsidRPr="00DC27C6">
        <w:rPr>
          <w:rFonts w:cs="Verdana"/>
          <w:sz w:val="24"/>
        </w:rPr>
        <w:t xml:space="preserve">Summarized below are the steps that were performed for the design and development of the prototype: </w:t>
      </w:r>
    </w:p>
    <w:p w14:paraId="7C239004" w14:textId="31680EA3" w:rsidR="00DC27C6" w:rsidRPr="00DC27C6" w:rsidDel="00AF2B25" w:rsidRDefault="00DC27C6" w:rsidP="00AF2B25">
      <w:pPr>
        <w:autoSpaceDE w:val="0"/>
        <w:autoSpaceDN w:val="0"/>
        <w:adjustRightInd w:val="0"/>
        <w:ind w:left="1148"/>
        <w:rPr>
          <w:del w:id="66" w:author="Allison Garcia" w:date="2016-06-06T10:34:00Z"/>
          <w:rFonts w:asciiTheme="minorHAnsi" w:hAnsiTheme="minorHAnsi" w:cs="Verdana"/>
          <w:sz w:val="24"/>
        </w:rPr>
      </w:pPr>
    </w:p>
    <w:p w14:paraId="7B58DF50" w14:textId="497910EB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TimesNewRomanPSMT"/>
          <w:sz w:val="24"/>
        </w:rPr>
      </w:pPr>
      <w:del w:id="67" w:author="Allison Garcia" w:date="2016-06-06T10:37:00Z">
        <w:r w:rsidRPr="00DC27C6" w:rsidDel="00AF2B25">
          <w:rPr>
            <w:rFonts w:asciiTheme="minorHAnsi" w:hAnsiTheme="minorHAnsi" w:cs="Verdana"/>
            <w:sz w:val="24"/>
          </w:rPr>
          <w:delText> </w:delText>
        </w:r>
      </w:del>
    </w:p>
    <w:p w14:paraId="1B7BF5A1" w14:textId="77D49514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1</w:t>
      </w:r>
      <w:r w:rsidRPr="00DC27C6">
        <w:rPr>
          <w:rFonts w:cs="Verdana"/>
          <w:sz w:val="24"/>
        </w:rPr>
        <w:t>: Initiate kick-off meeting to iterate project plan, scope</w:t>
      </w:r>
      <w:ins w:id="68" w:author="Allison Garcia" w:date="2016-06-06T10:34:00Z">
        <w:r w:rsidR="00AF2B25">
          <w:rPr>
            <w:rFonts w:cs="Verdana"/>
            <w:sz w:val="24"/>
          </w:rPr>
          <w:t>,</w:t>
        </w:r>
      </w:ins>
      <w:r w:rsidRPr="00DC27C6">
        <w:rPr>
          <w:rFonts w:cs="Verdana"/>
          <w:sz w:val="24"/>
        </w:rPr>
        <w:t xml:space="preserve"> and collect requirements.</w:t>
      </w:r>
    </w:p>
    <w:p w14:paraId="7D8AD4D0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521319A9" w14:textId="00064C20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2:</w:t>
      </w:r>
      <w:r w:rsidRPr="00DC27C6">
        <w:rPr>
          <w:rFonts w:cs="Verdana"/>
          <w:sz w:val="24"/>
        </w:rPr>
        <w:t xml:space="preserve"> Sketch/Revise wireframes which is focusing on information structure, site skeleton, navigation flow</w:t>
      </w:r>
      <w:ins w:id="69" w:author="Allison Garcia" w:date="2016-06-06T10:34:00Z">
        <w:r w:rsidR="00AF2B25">
          <w:rPr>
            <w:rFonts w:cs="Verdana"/>
            <w:sz w:val="24"/>
          </w:rPr>
          <w:t>,</w:t>
        </w:r>
      </w:ins>
      <w:r w:rsidRPr="00DC27C6">
        <w:rPr>
          <w:rFonts w:cs="Verdana"/>
          <w:sz w:val="24"/>
        </w:rPr>
        <w:t xml:space="preserve"> and interface interaction.</w:t>
      </w:r>
    </w:p>
    <w:p w14:paraId="41CC4A07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5540BC05" w14:textId="77777777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3:</w:t>
      </w:r>
      <w:r w:rsidRPr="00DC27C6">
        <w:rPr>
          <w:rFonts w:cs="Verdana"/>
          <w:sz w:val="24"/>
        </w:rPr>
        <w:t xml:space="preserve"> Review and discuss wireframes.</w:t>
      </w:r>
    </w:p>
    <w:p w14:paraId="2F79DE9D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715DFBDB" w14:textId="402B3CB4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4:</w:t>
      </w:r>
      <w:r w:rsidRPr="00DC27C6">
        <w:rPr>
          <w:rFonts w:cs="Verdana"/>
          <w:sz w:val="24"/>
        </w:rPr>
        <w:t xml:space="preserve"> Repeat step</w:t>
      </w:r>
      <w:ins w:id="70" w:author="Allison Garcia" w:date="2016-06-06T10:34:00Z">
        <w:r w:rsidR="00AF2B25">
          <w:rPr>
            <w:rFonts w:cs="Verdana"/>
            <w:sz w:val="24"/>
          </w:rPr>
          <w:t>s</w:t>
        </w:r>
      </w:ins>
      <w:r w:rsidRPr="00DC27C6">
        <w:rPr>
          <w:rFonts w:cs="Verdana"/>
          <w:sz w:val="24"/>
        </w:rPr>
        <w:t xml:space="preserve"> 2 &amp; 3 until reaching </w:t>
      </w:r>
      <w:del w:id="71" w:author="Allison Garcia" w:date="2016-06-06T10:35:00Z">
        <w:r w:rsidRPr="00DC27C6" w:rsidDel="00AF2B25">
          <w:rPr>
            <w:rFonts w:cs="Verdana"/>
            <w:sz w:val="24"/>
          </w:rPr>
          <w:delText xml:space="preserve">the </w:delText>
        </w:r>
      </w:del>
      <w:r w:rsidRPr="00DC27C6">
        <w:rPr>
          <w:rFonts w:cs="Verdana"/>
          <w:sz w:val="24"/>
        </w:rPr>
        <w:t>satisfaction</w:t>
      </w:r>
      <w:del w:id="72" w:author="Allison Garcia" w:date="2016-06-06T10:35:00Z">
        <w:r w:rsidRPr="00DC27C6" w:rsidDel="00AF2B25">
          <w:rPr>
            <w:rFonts w:cs="Verdana"/>
            <w:sz w:val="24"/>
          </w:rPr>
          <w:delText>s</w:delText>
        </w:r>
      </w:del>
      <w:r w:rsidRPr="00DC27C6">
        <w:rPr>
          <w:rFonts w:cs="Verdana"/>
          <w:sz w:val="24"/>
        </w:rPr>
        <w:t>.</w:t>
      </w:r>
    </w:p>
    <w:p w14:paraId="3D94040F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726C84E5" w14:textId="55C4A825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5:</w:t>
      </w:r>
      <w:r w:rsidRPr="00DC27C6">
        <w:rPr>
          <w:rFonts w:cs="Verdana"/>
          <w:sz w:val="24"/>
        </w:rPr>
        <w:t xml:space="preserve"> Work on high-fidelity visual mockups which is focusing on style guides such as typography, color pallets</w:t>
      </w:r>
      <w:ins w:id="73" w:author="Allison Garcia" w:date="2016-06-06T10:35:00Z">
        <w:r w:rsidR="00AF2B25">
          <w:rPr>
            <w:rFonts w:cs="Verdana"/>
            <w:sz w:val="24"/>
          </w:rPr>
          <w:t>,</w:t>
        </w:r>
      </w:ins>
      <w:r w:rsidRPr="00DC27C6">
        <w:rPr>
          <w:rFonts w:cs="Verdana"/>
          <w:sz w:val="24"/>
        </w:rPr>
        <w:t xml:space="preserve"> and graphical assets.</w:t>
      </w:r>
    </w:p>
    <w:p w14:paraId="4833300A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6EC6CA5E" w14:textId="77777777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6:</w:t>
      </w:r>
      <w:r w:rsidRPr="00DC27C6">
        <w:rPr>
          <w:rFonts w:cs="Verdana"/>
          <w:sz w:val="24"/>
        </w:rPr>
        <w:t xml:space="preserve"> Review and discuss mockups.</w:t>
      </w:r>
    </w:p>
    <w:p w14:paraId="5B4E7713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6C3B08B7" w14:textId="2984B7E2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7:</w:t>
      </w:r>
      <w:r w:rsidRPr="00DC27C6">
        <w:rPr>
          <w:rFonts w:cs="Verdana"/>
          <w:sz w:val="24"/>
        </w:rPr>
        <w:t xml:space="preserve"> Repeat step</w:t>
      </w:r>
      <w:ins w:id="74" w:author="Allison Garcia" w:date="2016-06-06T10:35:00Z">
        <w:r w:rsidR="00AF2B25">
          <w:rPr>
            <w:rFonts w:cs="Verdana"/>
            <w:sz w:val="24"/>
          </w:rPr>
          <w:t>s</w:t>
        </w:r>
      </w:ins>
      <w:r w:rsidRPr="00DC27C6">
        <w:rPr>
          <w:rFonts w:cs="Verdana"/>
          <w:sz w:val="24"/>
        </w:rPr>
        <w:t xml:space="preserve"> 5 &amp; 6 until reaching </w:t>
      </w:r>
      <w:del w:id="75" w:author="Allison Garcia" w:date="2016-06-06T10:35:00Z">
        <w:r w:rsidRPr="00DC27C6" w:rsidDel="00AF2B25">
          <w:rPr>
            <w:rFonts w:cs="Verdana"/>
            <w:sz w:val="24"/>
          </w:rPr>
          <w:delText xml:space="preserve">the </w:delText>
        </w:r>
      </w:del>
      <w:r w:rsidRPr="00DC27C6">
        <w:rPr>
          <w:rFonts w:cs="Verdana"/>
          <w:sz w:val="24"/>
        </w:rPr>
        <w:t>satisfaction</w:t>
      </w:r>
      <w:del w:id="76" w:author="Allison Garcia" w:date="2016-06-06T10:35:00Z">
        <w:r w:rsidRPr="00DC27C6" w:rsidDel="00AF2B25">
          <w:rPr>
            <w:rFonts w:cs="Verdana"/>
            <w:sz w:val="24"/>
          </w:rPr>
          <w:delText>s</w:delText>
        </w:r>
      </w:del>
      <w:r w:rsidRPr="00DC27C6">
        <w:rPr>
          <w:rFonts w:cs="Verdana"/>
          <w:sz w:val="24"/>
        </w:rPr>
        <w:t>.</w:t>
      </w:r>
    </w:p>
    <w:p w14:paraId="2FCA3524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7B6565D7" w14:textId="77777777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8:</w:t>
      </w:r>
      <w:r w:rsidRPr="00DC27C6">
        <w:rPr>
          <w:rFonts w:cs="Verdana"/>
          <w:sz w:val="24"/>
        </w:rPr>
        <w:t xml:space="preserve"> Translate graphical mockups to code-ready HTML/CSS templates.</w:t>
      </w:r>
    </w:p>
    <w:p w14:paraId="7C00D90C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47938996" w14:textId="77777777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9:</w:t>
      </w:r>
      <w:r w:rsidRPr="00DC27C6">
        <w:rPr>
          <w:rFonts w:cs="Verdana"/>
          <w:sz w:val="24"/>
        </w:rPr>
        <w:t xml:space="preserve"> Implement/Revise coding logics into templates and create prototype.</w:t>
      </w:r>
    </w:p>
    <w:p w14:paraId="02120C73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097439CC" w14:textId="77777777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10:</w:t>
      </w:r>
      <w:r w:rsidRPr="00DC27C6">
        <w:rPr>
          <w:rFonts w:cs="Verdana"/>
          <w:sz w:val="24"/>
        </w:rPr>
        <w:t xml:space="preserve"> Test and debug.</w:t>
      </w:r>
    </w:p>
    <w:p w14:paraId="4ADA0C6C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2A1B5661" w14:textId="41B2D763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11:</w:t>
      </w:r>
      <w:r w:rsidRPr="00DC27C6">
        <w:rPr>
          <w:rFonts w:cs="Verdana"/>
          <w:sz w:val="24"/>
        </w:rPr>
        <w:t xml:space="preserve"> Repeat step</w:t>
      </w:r>
      <w:ins w:id="77" w:author="Allison Garcia" w:date="2016-06-06T10:35:00Z">
        <w:r w:rsidR="00AF2B25">
          <w:rPr>
            <w:rFonts w:cs="Verdana"/>
            <w:sz w:val="24"/>
          </w:rPr>
          <w:t>s</w:t>
        </w:r>
      </w:ins>
      <w:r w:rsidRPr="00DC27C6">
        <w:rPr>
          <w:rFonts w:cs="Verdana"/>
          <w:sz w:val="24"/>
        </w:rPr>
        <w:t xml:space="preserve"> 9 &amp; 10 until reaching </w:t>
      </w:r>
      <w:del w:id="78" w:author="Allison Garcia" w:date="2016-06-06T10:35:00Z">
        <w:r w:rsidRPr="00DC27C6" w:rsidDel="00AF2B25">
          <w:rPr>
            <w:rFonts w:cs="Verdana"/>
            <w:sz w:val="24"/>
          </w:rPr>
          <w:delText xml:space="preserve">the </w:delText>
        </w:r>
      </w:del>
      <w:r w:rsidRPr="00DC27C6">
        <w:rPr>
          <w:rFonts w:cs="Verdana"/>
          <w:sz w:val="24"/>
        </w:rPr>
        <w:t>satisfaction</w:t>
      </w:r>
      <w:del w:id="79" w:author="Allison Garcia" w:date="2016-06-06T10:35:00Z">
        <w:r w:rsidRPr="00DC27C6" w:rsidDel="00AF2B25">
          <w:rPr>
            <w:rFonts w:cs="Verdana"/>
            <w:sz w:val="24"/>
          </w:rPr>
          <w:delText>s</w:delText>
        </w:r>
      </w:del>
      <w:r w:rsidRPr="00DC27C6">
        <w:rPr>
          <w:rFonts w:cs="Verdana"/>
          <w:sz w:val="24"/>
        </w:rPr>
        <w:t>.</w:t>
      </w:r>
    </w:p>
    <w:p w14:paraId="75CD98E8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6B6FFC08" w14:textId="77777777" w:rsidR="00DC27C6" w:rsidRP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12:</w:t>
      </w:r>
      <w:r w:rsidRPr="00DC27C6">
        <w:rPr>
          <w:rFonts w:cs="Verdana"/>
          <w:sz w:val="24"/>
        </w:rPr>
        <w:t xml:space="preserve"> Perform usability testing and collect feedback.</w:t>
      </w:r>
    </w:p>
    <w:p w14:paraId="4224B392" w14:textId="77777777" w:rsidR="00DC27C6" w:rsidRPr="00DC27C6" w:rsidRDefault="00DC27C6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</w:p>
    <w:p w14:paraId="1509BAD6" w14:textId="5FA0290E" w:rsidR="00DC27C6" w:rsidRDefault="00DC27C6" w:rsidP="00272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1868"/>
        <w:rPr>
          <w:rFonts w:cs="Verdana"/>
          <w:sz w:val="24"/>
        </w:rPr>
      </w:pPr>
      <w:r w:rsidRPr="00DC27C6">
        <w:rPr>
          <w:rFonts w:cs="Verdana"/>
          <w:b/>
          <w:sz w:val="24"/>
        </w:rPr>
        <w:t>Step 13:</w:t>
      </w:r>
      <w:r w:rsidRPr="00DC27C6">
        <w:rPr>
          <w:rFonts w:cs="Verdana"/>
          <w:sz w:val="24"/>
        </w:rPr>
        <w:t xml:space="preserve"> Repeat step</w:t>
      </w:r>
      <w:ins w:id="80" w:author="Allison Garcia" w:date="2016-06-06T10:35:00Z">
        <w:r w:rsidR="00AF2B25">
          <w:rPr>
            <w:rFonts w:cs="Verdana"/>
            <w:sz w:val="24"/>
          </w:rPr>
          <w:t>s</w:t>
        </w:r>
      </w:ins>
      <w:r w:rsidRPr="00DC27C6">
        <w:rPr>
          <w:rFonts w:cs="Verdana"/>
          <w:sz w:val="24"/>
        </w:rPr>
        <w:t xml:space="preserve"> 9 &amp; 10 until reaching </w:t>
      </w:r>
      <w:del w:id="81" w:author="Allison Garcia" w:date="2016-06-06T10:35:00Z">
        <w:r w:rsidRPr="00DC27C6" w:rsidDel="00AF2B25">
          <w:rPr>
            <w:rFonts w:cs="Verdana"/>
            <w:sz w:val="24"/>
          </w:rPr>
          <w:delText xml:space="preserve">the </w:delText>
        </w:r>
      </w:del>
      <w:r w:rsidRPr="00DC27C6">
        <w:rPr>
          <w:rFonts w:cs="Verdana"/>
          <w:sz w:val="24"/>
        </w:rPr>
        <w:t>satisfaction</w:t>
      </w:r>
      <w:del w:id="82" w:author="Allison Garcia" w:date="2016-06-06T10:35:00Z">
        <w:r w:rsidRPr="00DC27C6" w:rsidDel="00AF2B25">
          <w:rPr>
            <w:rFonts w:cs="Verdana"/>
            <w:sz w:val="24"/>
          </w:rPr>
          <w:delText>s</w:delText>
        </w:r>
      </w:del>
      <w:r w:rsidRPr="00DC27C6">
        <w:rPr>
          <w:rFonts w:cs="Verdana"/>
          <w:sz w:val="24"/>
        </w:rPr>
        <w:t>.</w:t>
      </w:r>
    </w:p>
    <w:p w14:paraId="3460B7A1" w14:textId="77777777" w:rsidR="008A444F" w:rsidRPr="008A444F" w:rsidRDefault="008A444F" w:rsidP="00AF2B25">
      <w:pPr>
        <w:pStyle w:val="ListParagraph"/>
        <w:rPr>
          <w:rFonts w:cs="Verdana"/>
          <w:sz w:val="24"/>
        </w:rPr>
      </w:pPr>
    </w:p>
    <w:p w14:paraId="550ED691" w14:textId="2C30199C" w:rsidR="00D83C89" w:rsidRPr="00D83C89" w:rsidRDefault="00D83C89" w:rsidP="0027214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Verdana"/>
          <w:b/>
          <w:bCs/>
          <w:sz w:val="24"/>
        </w:rPr>
      </w:pPr>
      <w:r w:rsidRPr="00D83C89">
        <w:rPr>
          <w:rFonts w:cs="Verdana"/>
          <w:b/>
          <w:bCs/>
          <w:sz w:val="24"/>
        </w:rPr>
        <w:t xml:space="preserve">Created a prototype that works on multiple devices, and </w:t>
      </w:r>
      <w:del w:id="83" w:author="Allison Garcia" w:date="2016-06-06T10:35:00Z">
        <w:r w:rsidRPr="00D83C89" w:rsidDel="00AF2B25">
          <w:rPr>
            <w:rFonts w:cs="Verdana"/>
            <w:b/>
            <w:bCs/>
            <w:sz w:val="24"/>
          </w:rPr>
          <w:delText xml:space="preserve">presents </w:delText>
        </w:r>
      </w:del>
      <w:ins w:id="84" w:author="Allison Garcia" w:date="2016-06-06T10:35:00Z">
        <w:r w:rsidR="00AF2B25" w:rsidRPr="00D83C89">
          <w:rPr>
            <w:rFonts w:cs="Verdana"/>
            <w:b/>
            <w:bCs/>
            <w:sz w:val="24"/>
          </w:rPr>
          <w:t>present</w:t>
        </w:r>
        <w:r w:rsidR="00AF2B25">
          <w:rPr>
            <w:rFonts w:cs="Verdana"/>
            <w:b/>
            <w:bCs/>
            <w:sz w:val="24"/>
          </w:rPr>
          <w:t>ed</w:t>
        </w:r>
        <w:r w:rsidR="00AF2B25" w:rsidRPr="00D83C89">
          <w:rPr>
            <w:rFonts w:cs="Verdana"/>
            <w:b/>
            <w:bCs/>
            <w:sz w:val="24"/>
          </w:rPr>
          <w:t xml:space="preserve"> </w:t>
        </w:r>
      </w:ins>
      <w:r w:rsidRPr="00D83C89">
        <w:rPr>
          <w:rFonts w:cs="Verdana"/>
          <w:b/>
          <w:bCs/>
          <w:sz w:val="24"/>
        </w:rPr>
        <w:t>a responsive design</w:t>
      </w:r>
    </w:p>
    <w:p w14:paraId="354A58A9" w14:textId="77777777" w:rsidR="00D83C89" w:rsidRPr="00D83C89" w:rsidRDefault="00D83C89" w:rsidP="00AF2B25">
      <w:pPr>
        <w:autoSpaceDE w:val="0"/>
        <w:autoSpaceDN w:val="0"/>
        <w:adjustRightInd w:val="0"/>
        <w:ind w:left="720"/>
        <w:rPr>
          <w:rFonts w:asciiTheme="minorHAnsi" w:hAnsiTheme="minorHAnsi" w:cs="Verdana"/>
          <w:sz w:val="24"/>
        </w:rPr>
      </w:pPr>
    </w:p>
    <w:p w14:paraId="00381906" w14:textId="77777777" w:rsidR="00D83C89" w:rsidRPr="00D83C89" w:rsidRDefault="00D83C89" w:rsidP="00AF2B25">
      <w:pPr>
        <w:autoSpaceDE w:val="0"/>
        <w:autoSpaceDN w:val="0"/>
        <w:adjustRightInd w:val="0"/>
        <w:ind w:left="1148"/>
        <w:rPr>
          <w:rFonts w:asciiTheme="minorHAnsi" w:hAnsiTheme="minorHAnsi" w:cs="Verdana"/>
          <w:sz w:val="24"/>
        </w:rPr>
      </w:pPr>
      <w:r w:rsidRPr="00D83C89">
        <w:rPr>
          <w:rFonts w:cs="TimesNewRomanPSMT"/>
          <w:sz w:val="24"/>
        </w:rPr>
        <w:t xml:space="preserve">The prototype for </w:t>
      </w:r>
      <w:proofErr w:type="spellStart"/>
      <w:r w:rsidRPr="00D83C89">
        <w:rPr>
          <w:rFonts w:cs="TimesNewRomanPSMT"/>
          <w:sz w:val="24"/>
        </w:rPr>
        <w:t>SafeKids</w:t>
      </w:r>
      <w:proofErr w:type="spellEnd"/>
      <w:r w:rsidRPr="00D83C89">
        <w:rPr>
          <w:rFonts w:cs="TimesNewRomanPSMT"/>
          <w:sz w:val="24"/>
        </w:rPr>
        <w:t xml:space="preserve"> follow a user-centric and responsive design which works on multiple browsers as well as devices. The design is agnostic to the device used by the user, be it a computer or a small device.  </w:t>
      </w:r>
    </w:p>
    <w:p w14:paraId="22ABAAE5" w14:textId="77777777" w:rsidR="001F7660" w:rsidRPr="001F7660" w:rsidRDefault="001F7660" w:rsidP="00AF2B25">
      <w:pPr>
        <w:autoSpaceDE w:val="0"/>
        <w:autoSpaceDN w:val="0"/>
        <w:adjustRightInd w:val="0"/>
        <w:ind w:left="1148"/>
        <w:rPr>
          <w:rFonts w:cs="Verdana"/>
          <w:b/>
          <w:bCs/>
          <w:sz w:val="24"/>
        </w:rPr>
      </w:pPr>
    </w:p>
    <w:p w14:paraId="122C56C6" w14:textId="6D66FAAD" w:rsidR="008A444F" w:rsidRDefault="008A444F" w:rsidP="0027214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cs="Verdana"/>
          <w:b/>
          <w:bCs/>
          <w:sz w:val="24"/>
        </w:rPr>
      </w:pPr>
      <w:r w:rsidRPr="008A444F">
        <w:rPr>
          <w:rFonts w:cs="Verdana"/>
          <w:b/>
          <w:bCs/>
          <w:sz w:val="24"/>
        </w:rPr>
        <w:t>Performed usability tests with people</w:t>
      </w:r>
    </w:p>
    <w:p w14:paraId="45D9683D" w14:textId="3EB95B2D" w:rsidR="001F7660" w:rsidRDefault="001F7660" w:rsidP="00AF2B25">
      <w:pPr>
        <w:autoSpaceDE w:val="0"/>
        <w:autoSpaceDN w:val="0"/>
        <w:adjustRightInd w:val="0"/>
        <w:rPr>
          <w:rFonts w:cs="Verdana"/>
          <w:b/>
          <w:bCs/>
          <w:sz w:val="24"/>
        </w:rPr>
      </w:pPr>
    </w:p>
    <w:p w14:paraId="762474F5" w14:textId="77777777" w:rsidR="00F80FCE" w:rsidRDefault="00FD7845" w:rsidP="00AF2B25">
      <w:pPr>
        <w:autoSpaceDE w:val="0"/>
        <w:autoSpaceDN w:val="0"/>
        <w:adjustRightInd w:val="0"/>
        <w:ind w:left="1148"/>
        <w:rPr>
          <w:rFonts w:cs="Verdana"/>
          <w:bCs/>
          <w:sz w:val="24"/>
        </w:rPr>
      </w:pPr>
      <w:r>
        <w:rPr>
          <w:rFonts w:cs="Verdana"/>
          <w:bCs/>
          <w:sz w:val="24"/>
        </w:rPr>
        <w:t xml:space="preserve">Extensive usability testing was conducted through a focus group to ensure the proper implementation of the human centered design features. </w:t>
      </w:r>
    </w:p>
    <w:p w14:paraId="55CFB0BB" w14:textId="77777777" w:rsidR="00F80FCE" w:rsidRDefault="00F80FCE" w:rsidP="00AF2B25">
      <w:pPr>
        <w:autoSpaceDE w:val="0"/>
        <w:autoSpaceDN w:val="0"/>
        <w:adjustRightInd w:val="0"/>
        <w:ind w:left="1148"/>
        <w:rPr>
          <w:rFonts w:cs="Verdana"/>
          <w:bCs/>
          <w:sz w:val="24"/>
        </w:rPr>
      </w:pPr>
    </w:p>
    <w:p w14:paraId="67EBAC5B" w14:textId="70A597E3" w:rsidR="001F7660" w:rsidRPr="00F80FCE" w:rsidRDefault="00F80FCE" w:rsidP="00AF2B25">
      <w:pPr>
        <w:autoSpaceDE w:val="0"/>
        <w:autoSpaceDN w:val="0"/>
        <w:adjustRightInd w:val="0"/>
        <w:ind w:left="1148"/>
        <w:rPr>
          <w:rFonts w:cs="Verdana"/>
          <w:b/>
          <w:bCs/>
          <w:i/>
          <w:sz w:val="24"/>
        </w:rPr>
      </w:pPr>
      <w:r w:rsidRPr="00F80FCE">
        <w:rPr>
          <w:rFonts w:cs="Verdana"/>
          <w:b/>
          <w:bCs/>
          <w:i/>
          <w:sz w:val="24"/>
        </w:rPr>
        <w:t xml:space="preserve">Please refer to the Usability Testing deliverable for more details. </w:t>
      </w:r>
      <w:r w:rsidR="00FD7845" w:rsidRPr="00F80FCE">
        <w:rPr>
          <w:rFonts w:cs="Verdana"/>
          <w:b/>
          <w:bCs/>
          <w:i/>
          <w:sz w:val="24"/>
        </w:rPr>
        <w:t xml:space="preserve"> </w:t>
      </w:r>
    </w:p>
    <w:p w14:paraId="31517291" w14:textId="4C533D87" w:rsidR="00DC27C6" w:rsidRPr="008A444F" w:rsidDel="00AF2B25" w:rsidRDefault="00DC27C6" w:rsidP="00AF2B25">
      <w:pPr>
        <w:autoSpaceDE w:val="0"/>
        <w:autoSpaceDN w:val="0"/>
        <w:adjustRightInd w:val="0"/>
        <w:ind w:left="720"/>
        <w:rPr>
          <w:del w:id="85" w:author="Allison Garcia" w:date="2016-06-06T10:36:00Z"/>
          <w:rFonts w:cs="Verdana"/>
          <w:b/>
          <w:bCs/>
          <w:sz w:val="24"/>
        </w:rPr>
      </w:pPr>
    </w:p>
    <w:p w14:paraId="0444A000" w14:textId="77777777" w:rsidR="00DC27C6" w:rsidRPr="00DC27C6" w:rsidRDefault="00DC27C6" w:rsidP="00AF2B25">
      <w:pPr>
        <w:autoSpaceDE w:val="0"/>
        <w:autoSpaceDN w:val="0"/>
        <w:adjustRightInd w:val="0"/>
        <w:ind w:left="1440"/>
        <w:rPr>
          <w:rFonts w:cs="Verdana"/>
          <w:sz w:val="24"/>
        </w:rPr>
      </w:pPr>
    </w:p>
    <w:p w14:paraId="24C01E8A" w14:textId="306C454D" w:rsidR="007F1186" w:rsidRPr="00501B67" w:rsidRDefault="007F1186" w:rsidP="0027214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cs="Verdana"/>
          <w:sz w:val="24"/>
        </w:rPr>
      </w:pPr>
      <w:r w:rsidRPr="00501B67">
        <w:rPr>
          <w:rFonts w:cs="Verdana"/>
          <w:b/>
          <w:bCs/>
          <w:sz w:val="24"/>
        </w:rPr>
        <w:t>Implementation Phase:</w:t>
      </w:r>
      <w:r w:rsidRPr="00501B67">
        <w:rPr>
          <w:rFonts w:cs="Verdana"/>
          <w:sz w:val="24"/>
        </w:rPr>
        <w:t xml:space="preserve"> In this phase</w:t>
      </w:r>
      <w:ins w:id="86" w:author="Allison Garcia" w:date="2016-06-06T10:36:00Z">
        <w:r w:rsidR="00AF2B25">
          <w:rPr>
            <w:rFonts w:cs="Verdana"/>
            <w:sz w:val="24"/>
          </w:rPr>
          <w:t>,</w:t>
        </w:r>
      </w:ins>
      <w:r w:rsidRPr="00501B67">
        <w:rPr>
          <w:rFonts w:cs="Verdana"/>
          <w:sz w:val="24"/>
        </w:rPr>
        <w:t xml:space="preserve"> we finalized the screen design and created the screens following a user-centric </w:t>
      </w:r>
      <w:r>
        <w:rPr>
          <w:rFonts w:cs="Verdana"/>
          <w:sz w:val="24"/>
        </w:rPr>
        <w:t xml:space="preserve">and responsive </w:t>
      </w:r>
      <w:r w:rsidRPr="00501B67">
        <w:rPr>
          <w:rFonts w:cs="Verdana"/>
          <w:sz w:val="24"/>
        </w:rPr>
        <w:t>design that included the following technology stack:</w:t>
      </w:r>
    </w:p>
    <w:p w14:paraId="79606859" w14:textId="77777777" w:rsidR="007F1186" w:rsidRPr="00501B67" w:rsidRDefault="007F1186" w:rsidP="0027214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="Verdana"/>
          <w:sz w:val="24"/>
        </w:rPr>
      </w:pPr>
      <w:r>
        <w:rPr>
          <w:rFonts w:cs="Verdana"/>
          <w:sz w:val="24"/>
        </w:rPr>
        <w:t>Angular</w:t>
      </w:r>
      <w:r w:rsidRPr="00501B67">
        <w:rPr>
          <w:rFonts w:cs="Verdana"/>
          <w:sz w:val="24"/>
        </w:rPr>
        <w:t>JS</w:t>
      </w:r>
    </w:p>
    <w:p w14:paraId="029024D5" w14:textId="2D1AC7FB" w:rsidR="007F1186" w:rsidRPr="00501B67" w:rsidRDefault="0064036E" w:rsidP="0027214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="Verdana"/>
          <w:sz w:val="24"/>
        </w:rPr>
      </w:pPr>
      <w:r>
        <w:rPr>
          <w:rFonts w:cs="Verdana"/>
          <w:sz w:val="24"/>
        </w:rPr>
        <w:t xml:space="preserve">Twitter </w:t>
      </w:r>
      <w:r w:rsidR="007F1186" w:rsidRPr="00501B67">
        <w:rPr>
          <w:rFonts w:cs="Verdana"/>
          <w:sz w:val="24"/>
        </w:rPr>
        <w:t>Bootstrap</w:t>
      </w:r>
    </w:p>
    <w:p w14:paraId="6EE1B4A6" w14:textId="47099F5E" w:rsidR="007F1186" w:rsidRPr="00501B67" w:rsidRDefault="007F1186" w:rsidP="0027214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="Verdana"/>
          <w:sz w:val="24"/>
        </w:rPr>
      </w:pPr>
      <w:r w:rsidRPr="00501B67">
        <w:rPr>
          <w:rFonts w:cs="Verdana"/>
          <w:sz w:val="24"/>
        </w:rPr>
        <w:t>J</w:t>
      </w:r>
      <w:bookmarkStart w:id="87" w:name="_GoBack"/>
      <w:bookmarkEnd w:id="87"/>
      <w:r w:rsidRPr="00501B67">
        <w:rPr>
          <w:rFonts w:cs="Verdana"/>
          <w:sz w:val="24"/>
        </w:rPr>
        <w:t>Query</w:t>
      </w:r>
    </w:p>
    <w:p w14:paraId="63DC4A21" w14:textId="77777777" w:rsidR="007F1186" w:rsidRPr="00501B67" w:rsidRDefault="007F1186" w:rsidP="0027214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="Verdana"/>
          <w:sz w:val="24"/>
        </w:rPr>
      </w:pPr>
      <w:r w:rsidRPr="00501B67">
        <w:rPr>
          <w:rFonts w:cs="Verdana"/>
          <w:sz w:val="24"/>
        </w:rPr>
        <w:lastRenderedPageBreak/>
        <w:t>HTML 5</w:t>
      </w:r>
    </w:p>
    <w:p w14:paraId="1514AE48" w14:textId="0DE1DE53" w:rsidR="007F1186" w:rsidRPr="00501B67" w:rsidRDefault="007F1186" w:rsidP="0027214A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cs="Verdana"/>
          <w:sz w:val="24"/>
        </w:rPr>
      </w:pPr>
      <w:r w:rsidRPr="00501B67">
        <w:rPr>
          <w:rFonts w:cs="Verdana"/>
          <w:sz w:val="24"/>
        </w:rPr>
        <w:t>CSS</w:t>
      </w:r>
      <w:r w:rsidR="0064036E">
        <w:rPr>
          <w:rFonts w:cs="Verdana"/>
          <w:sz w:val="24"/>
        </w:rPr>
        <w:t>3</w:t>
      </w:r>
    </w:p>
    <w:p w14:paraId="1112D3FD" w14:textId="77777777" w:rsidR="007F1186" w:rsidRDefault="007F1186" w:rsidP="007F1186"/>
    <w:p w14:paraId="64151D43" w14:textId="77777777" w:rsidR="008E6B66" w:rsidRDefault="008E6B66" w:rsidP="007F1186"/>
    <w:p w14:paraId="1910903F" w14:textId="5D74ABF1" w:rsidR="008E6B66" w:rsidRDefault="008E6B66" w:rsidP="008E6B66">
      <w:pPr>
        <w:pStyle w:val="Heading1"/>
      </w:pPr>
      <w:r>
        <w:lastRenderedPageBreak/>
        <w:t>User Interface Mockup – Wireframes</w:t>
      </w:r>
    </w:p>
    <w:p w14:paraId="64D16FCF" w14:textId="67F53679" w:rsidR="00EF6894" w:rsidRDefault="00EF6894" w:rsidP="00EF6894">
      <w:r>
        <w:t xml:space="preserve">We developed Wireframes for the User Interface as a Human Centered Design Tool. The Wireframes were developed iteratively and incrementally based on user feedback in every iteration. The wireframe mockups for each iteration are provided in the GitHub </w:t>
      </w:r>
      <w:r w:rsidR="00587F20">
        <w:rPr>
          <w:i/>
          <w:u w:val="single"/>
        </w:rPr>
        <w:t>W</w:t>
      </w:r>
      <w:r w:rsidRPr="00162794">
        <w:rPr>
          <w:i/>
          <w:u w:val="single"/>
        </w:rPr>
        <w:t>ork</w:t>
      </w:r>
      <w:r w:rsidR="00587F20">
        <w:rPr>
          <w:i/>
          <w:u w:val="single"/>
        </w:rPr>
        <w:t>ing-D</w:t>
      </w:r>
      <w:r w:rsidR="00162794" w:rsidRPr="00162794">
        <w:rPr>
          <w:i/>
          <w:u w:val="single"/>
        </w:rPr>
        <w:t>ocuments</w:t>
      </w:r>
      <w:r w:rsidR="00587F20">
        <w:rPr>
          <w:i/>
          <w:u w:val="single"/>
        </w:rPr>
        <w:t>/UX-Design</w:t>
      </w:r>
      <w:r>
        <w:t xml:space="preserve"> folder.</w:t>
      </w:r>
    </w:p>
    <w:p w14:paraId="3C2E1D41" w14:textId="77777777" w:rsidR="00162794" w:rsidRDefault="00162794" w:rsidP="00EF6894"/>
    <w:p w14:paraId="7876C98B" w14:textId="62AA46F3" w:rsidR="00162794" w:rsidRDefault="00162794" w:rsidP="00162794">
      <w:pPr>
        <w:pStyle w:val="ListParagraph"/>
        <w:numPr>
          <w:ilvl w:val="0"/>
          <w:numId w:val="11"/>
        </w:numPr>
      </w:pPr>
      <w:r>
        <w:t xml:space="preserve">Iteration 1 : </w:t>
      </w:r>
      <w:r w:rsidRPr="00162794">
        <w:rPr>
          <w:i/>
        </w:rPr>
        <w:t>Safekids-wireframe-adpq-v0_1.pdf</w:t>
      </w:r>
    </w:p>
    <w:p w14:paraId="07763518" w14:textId="3542857E" w:rsidR="00162794" w:rsidRPr="00162794" w:rsidRDefault="00162794" w:rsidP="00162794">
      <w:pPr>
        <w:pStyle w:val="ListParagraph"/>
        <w:numPr>
          <w:ilvl w:val="0"/>
          <w:numId w:val="11"/>
        </w:numPr>
        <w:rPr>
          <w:i/>
        </w:rPr>
      </w:pPr>
      <w:r>
        <w:t>Iterat</w:t>
      </w:r>
      <w:r>
        <w:t>ion 2</w:t>
      </w:r>
      <w:r>
        <w:t xml:space="preserve"> : </w:t>
      </w:r>
      <w:r w:rsidRPr="00162794">
        <w:rPr>
          <w:i/>
        </w:rPr>
        <w:t>Safekids-wireframe-adpq-v0_</w:t>
      </w:r>
      <w:r w:rsidRPr="00162794">
        <w:rPr>
          <w:i/>
        </w:rPr>
        <w:t>2</w:t>
      </w:r>
      <w:r w:rsidRPr="00162794">
        <w:rPr>
          <w:i/>
        </w:rPr>
        <w:t>.pdf</w:t>
      </w:r>
    </w:p>
    <w:p w14:paraId="073888D7" w14:textId="5407F89B" w:rsidR="00162794" w:rsidRPr="00162794" w:rsidRDefault="00162794" w:rsidP="00162794">
      <w:pPr>
        <w:pStyle w:val="ListParagraph"/>
        <w:numPr>
          <w:ilvl w:val="0"/>
          <w:numId w:val="11"/>
        </w:numPr>
        <w:rPr>
          <w:i/>
        </w:rPr>
      </w:pPr>
      <w:r>
        <w:t>Iterat</w:t>
      </w:r>
      <w:r>
        <w:t>ion 3</w:t>
      </w:r>
      <w:r>
        <w:t xml:space="preserve"> : </w:t>
      </w:r>
      <w:r w:rsidRPr="00162794">
        <w:rPr>
          <w:i/>
        </w:rPr>
        <w:t>Safekids-wireframe-adpq-v0_3</w:t>
      </w:r>
      <w:r w:rsidRPr="00162794">
        <w:rPr>
          <w:i/>
        </w:rPr>
        <w:t>.pdf</w:t>
      </w:r>
    </w:p>
    <w:p w14:paraId="05100D95" w14:textId="50D9373C" w:rsidR="00162794" w:rsidRDefault="00162794" w:rsidP="00162794">
      <w:pPr>
        <w:pStyle w:val="ListParagraph"/>
        <w:numPr>
          <w:ilvl w:val="0"/>
          <w:numId w:val="11"/>
        </w:numPr>
      </w:pPr>
      <w:r>
        <w:t>Iterat</w:t>
      </w:r>
      <w:r>
        <w:t>ion 4</w:t>
      </w:r>
      <w:r>
        <w:t xml:space="preserve"> : </w:t>
      </w:r>
      <w:r w:rsidRPr="00162794">
        <w:rPr>
          <w:i/>
        </w:rPr>
        <w:t>Safekids-wireframe-adpq-v0_</w:t>
      </w:r>
      <w:r w:rsidRPr="00162794">
        <w:rPr>
          <w:i/>
        </w:rPr>
        <w:t>4</w:t>
      </w:r>
      <w:r w:rsidRPr="00162794">
        <w:rPr>
          <w:i/>
        </w:rPr>
        <w:t>.pdf</w:t>
      </w:r>
    </w:p>
    <w:p w14:paraId="1EE65322" w14:textId="77777777" w:rsidR="00162794" w:rsidRDefault="00162794" w:rsidP="00EF6894"/>
    <w:p w14:paraId="2DFE644C" w14:textId="7CC219AA" w:rsidR="00162794" w:rsidRDefault="00162794" w:rsidP="00162794"/>
    <w:p w14:paraId="53E5B284" w14:textId="77777777" w:rsidR="00162794" w:rsidRDefault="00162794" w:rsidP="00EF6894"/>
    <w:p w14:paraId="27CAD6CD" w14:textId="77777777" w:rsidR="00EF6894" w:rsidRPr="00EF6894" w:rsidRDefault="00EF6894" w:rsidP="00EF6894"/>
    <w:p w14:paraId="59F85A06" w14:textId="5B5C08D3" w:rsidR="008E6B66" w:rsidRDefault="00587F20" w:rsidP="008E6B66">
      <w:pPr>
        <w:pStyle w:val="Heading1"/>
      </w:pPr>
      <w:r>
        <w:lastRenderedPageBreak/>
        <w:t xml:space="preserve">User Interface </w:t>
      </w:r>
      <w:proofErr w:type="spellStart"/>
      <w:r>
        <w:t>Protypes</w:t>
      </w:r>
      <w:proofErr w:type="spellEnd"/>
      <w:r>
        <w:t xml:space="preserve"> – HTML and Style</w:t>
      </w:r>
    </w:p>
    <w:p w14:paraId="6236620A" w14:textId="01058191" w:rsidR="00587F20" w:rsidRDefault="00587F20" w:rsidP="00587F20">
      <w:pPr>
        <w:rPr>
          <w:u w:val="single"/>
        </w:rPr>
      </w:pPr>
      <w:r>
        <w:t xml:space="preserve">We developed </w:t>
      </w:r>
      <w:r>
        <w:t>U</w:t>
      </w:r>
      <w:r>
        <w:t xml:space="preserve">ser Interface </w:t>
      </w:r>
      <w:r>
        <w:t xml:space="preserve">prototypes </w:t>
      </w:r>
      <w:r>
        <w:t>as a Human Centered Design Tool.</w:t>
      </w:r>
      <w:r>
        <w:t xml:space="preserve"> The prototypes were tested for usability and responsive design on a wide range of devices. The UI Prototypes for various iterations are provided in the GitHub in the </w:t>
      </w:r>
      <w:r>
        <w:rPr>
          <w:i/>
          <w:u w:val="single"/>
        </w:rPr>
        <w:t>W</w:t>
      </w:r>
      <w:r w:rsidRPr="00162794">
        <w:rPr>
          <w:i/>
          <w:u w:val="single"/>
        </w:rPr>
        <w:t>ork</w:t>
      </w:r>
      <w:r>
        <w:rPr>
          <w:i/>
          <w:u w:val="single"/>
        </w:rPr>
        <w:t>ing-D</w:t>
      </w:r>
      <w:r w:rsidRPr="00162794">
        <w:rPr>
          <w:i/>
          <w:u w:val="single"/>
        </w:rPr>
        <w:t>ocuments</w:t>
      </w:r>
      <w:r>
        <w:rPr>
          <w:i/>
          <w:u w:val="single"/>
        </w:rPr>
        <w:t>/UX-Design</w:t>
      </w:r>
      <w:r>
        <w:rPr>
          <w:i/>
          <w:u w:val="single"/>
        </w:rPr>
        <w:t xml:space="preserve"> </w:t>
      </w:r>
      <w:r w:rsidRPr="00587F20">
        <w:rPr>
          <w:u w:val="single"/>
        </w:rPr>
        <w:t>folder.</w:t>
      </w:r>
    </w:p>
    <w:p w14:paraId="4B4854AB" w14:textId="77777777" w:rsidR="00587F20" w:rsidRDefault="00587F20" w:rsidP="00587F20">
      <w:pPr>
        <w:rPr>
          <w:u w:val="single"/>
        </w:rPr>
      </w:pPr>
    </w:p>
    <w:p w14:paraId="30E4F86B" w14:textId="7ED67BAB" w:rsidR="00587F20" w:rsidRDefault="00587F20" w:rsidP="00587F20">
      <w:pPr>
        <w:pStyle w:val="ListParagraph"/>
        <w:numPr>
          <w:ilvl w:val="0"/>
          <w:numId w:val="16"/>
        </w:numPr>
      </w:pPr>
      <w:r w:rsidRPr="00587F20">
        <w:t>ADPQ-</w:t>
      </w:r>
      <w:proofErr w:type="spellStart"/>
      <w:r w:rsidRPr="00587F20">
        <w:t>SafeKids</w:t>
      </w:r>
      <w:proofErr w:type="spellEnd"/>
      <w:r w:rsidRPr="00587F20">
        <w:t>-UI Prototype_Iteration1</w:t>
      </w:r>
    </w:p>
    <w:p w14:paraId="50F898BC" w14:textId="627CFB80" w:rsidR="00587F20" w:rsidRPr="00587F20" w:rsidRDefault="00587F20" w:rsidP="00587F20">
      <w:pPr>
        <w:pStyle w:val="ListParagraph"/>
        <w:numPr>
          <w:ilvl w:val="0"/>
          <w:numId w:val="16"/>
        </w:numPr>
      </w:pPr>
      <w:r w:rsidRPr="00587F20">
        <w:t>ADPQ-</w:t>
      </w:r>
      <w:proofErr w:type="spellStart"/>
      <w:r>
        <w:t>SafeKids</w:t>
      </w:r>
      <w:proofErr w:type="spellEnd"/>
      <w:r>
        <w:t>-UI Prototype_Iteration2</w:t>
      </w:r>
    </w:p>
    <w:p w14:paraId="1601F6D6" w14:textId="157994FD" w:rsidR="00587F20" w:rsidRPr="00587F20" w:rsidRDefault="00587F20" w:rsidP="00587F20">
      <w:pPr>
        <w:pStyle w:val="ListParagraph"/>
        <w:numPr>
          <w:ilvl w:val="0"/>
          <w:numId w:val="16"/>
        </w:numPr>
      </w:pPr>
      <w:r w:rsidRPr="00587F20">
        <w:t>ADPQ-</w:t>
      </w:r>
      <w:proofErr w:type="spellStart"/>
      <w:r>
        <w:t>SafeKids</w:t>
      </w:r>
      <w:proofErr w:type="spellEnd"/>
      <w:r>
        <w:t>-UI Prototype_Iteration3</w:t>
      </w:r>
    </w:p>
    <w:p w14:paraId="6C08506B" w14:textId="77777777" w:rsidR="00587F20" w:rsidRPr="00587F20" w:rsidRDefault="00587F20" w:rsidP="00587F20"/>
    <w:sectPr w:rsidR="00587F20" w:rsidRPr="00587F20" w:rsidSect="000A34DB">
      <w:type w:val="continuous"/>
      <w:pgSz w:w="12240" w:h="15840" w:code="1"/>
      <w:pgMar w:top="1590" w:right="1440" w:bottom="1440" w:left="1440" w:header="720" w:footer="225" w:gutter="0"/>
      <w:pgNumType w:start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5"/>
    </wne:keymap>
    <wne:keymap wne:kcmPrimary="0433">
      <wne:acd wne:acdName="acd7"/>
    </wne:keymap>
    <wne:keymap wne:kcmPrimary="0434">
      <wne:acd wne:acdName="acd0"/>
    </wne:keymap>
    <wne:keymap wne:kcmPrimary="0435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CAG8AZAB5ACAAdABlAHgAdAA=" wne:acdName="acd0" wne:fciIndexBasedOn="0065"/>
    <wne:acd wne:argValue="AgBIADEA" wne:acdName="acd1" wne:fciIndexBasedOn="0065"/>
    <wne:acd wne:argValue="AgBNAGUAZABzACAASABlAGEAZABlAHIAIAAzAA==" wne:acdName="acd2" wne:fciIndexBasedOn="0065"/>
    <wne:acd wne:argValue="AgBNAGUAZABzACAASABlAGEAZABlAHIAIAAzAA==" wne:acdName="acd3" wne:fciIndexBasedOn="0065"/>
    <wne:acd wne:argValue="AgBNAGUAZABzACAASABlAGEAZABlAHIAIAAzAA==" wne:acdName="acd4" wne:fciIndexBasedOn="0065"/>
    <wne:acd wne:argValue="AgBNAEUARABTACAASABlAGEAZABlAHIAIAAyAA==" wne:acdName="acd5" wne:fciIndexBasedOn="0065"/>
    <wne:acd wne:argValue="AgBNAGUAZABzACAAQgB1AGwAbABlAHQA" wne:acdName="acd6" wne:fciIndexBasedOn="0065"/>
    <wne:acd wne:argValue="AgBNAGUAZABzACAASABlAGEAZABlAHIAIAAzAA==" wne:acdName="acd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3FE1F" w14:textId="77777777" w:rsidR="000D6D5B" w:rsidRPr="003D1C66" w:rsidRDefault="000D6D5B" w:rsidP="00DF39BB">
      <w:pPr>
        <w:rPr>
          <w:rFonts w:eastAsiaTheme="minorHAnsi"/>
          <w:sz w:val="19"/>
        </w:rPr>
      </w:pPr>
      <w:r>
        <w:separator/>
      </w:r>
    </w:p>
    <w:p w14:paraId="2838A99B" w14:textId="77777777" w:rsidR="000D6D5B" w:rsidRDefault="000D6D5B"/>
  </w:endnote>
  <w:endnote w:type="continuationSeparator" w:id="0">
    <w:p w14:paraId="4D5FB26A" w14:textId="77777777" w:rsidR="000D6D5B" w:rsidRPr="003D1C66" w:rsidRDefault="000D6D5B" w:rsidP="00DF39BB">
      <w:pPr>
        <w:rPr>
          <w:rFonts w:eastAsiaTheme="minorHAnsi"/>
          <w:sz w:val="19"/>
        </w:rPr>
      </w:pPr>
      <w:r>
        <w:continuationSeparator/>
      </w:r>
    </w:p>
    <w:p w14:paraId="6B4C6AB1" w14:textId="77777777" w:rsidR="000D6D5B" w:rsidRDefault="000D6D5B"/>
  </w:endnote>
  <w:endnote w:type="continuationNotice" w:id="1">
    <w:p w14:paraId="11BB9B6A" w14:textId="77777777" w:rsidR="000D6D5B" w:rsidRDefault="000D6D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 45 Light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000000" w:themeColor="text1"/>
        <w:sz w:val="22"/>
      </w:rPr>
      <w:id w:val="176547285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5E541784" w14:textId="77777777" w:rsidR="00C452DF" w:rsidRPr="00B15B8A" w:rsidRDefault="00C452DF" w:rsidP="004638C5">
        <w:pPr>
          <w:pStyle w:val="Footer"/>
          <w:jc w:val="right"/>
          <w:rPr>
            <w:color w:val="000000" w:themeColor="text1"/>
            <w:sz w:val="22"/>
          </w:rPr>
        </w:pPr>
      </w:p>
      <w:tbl>
        <w:tblPr>
          <w:tblStyle w:val="TableGrid"/>
          <w:tblW w:w="9720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638"/>
          <w:gridCol w:w="6912"/>
          <w:gridCol w:w="1170"/>
        </w:tblGrid>
        <w:tr w:rsidR="00C452DF" w:rsidRPr="00F553F3" w14:paraId="5E541789" w14:textId="77777777" w:rsidTr="000D0833">
          <w:trPr>
            <w:trHeight w:val="455"/>
          </w:trPr>
          <w:tc>
            <w:tcPr>
              <w:tcW w:w="1638" w:type="dxa"/>
              <w:vAlign w:val="center"/>
            </w:tcPr>
            <w:p w14:paraId="5E541786" w14:textId="7638A395" w:rsidR="00C452DF" w:rsidRPr="006137B4" w:rsidRDefault="00F87B14" w:rsidP="00EF6894">
              <w:pPr>
                <w:pStyle w:val="Footer"/>
                <w:ind w:right="90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 xml:space="preserve">Version </w:t>
              </w:r>
              <w:r w:rsidR="00EF6894"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  <w:t>1.0</w:t>
              </w:r>
            </w:p>
          </w:tc>
          <w:tc>
            <w:tcPr>
              <w:tcW w:w="6912" w:type="dxa"/>
            </w:tcPr>
            <w:p w14:paraId="5E541787" w14:textId="272128DA" w:rsidR="00C452DF" w:rsidRPr="00C65406" w:rsidRDefault="00CE62DF" w:rsidP="000D0833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i/>
                  <w:color w:val="000000" w:themeColor="text1"/>
                  <w:sz w:val="18"/>
                  <w:szCs w:val="18"/>
                </w:rPr>
                <w:t>Human Centered Design</w:t>
              </w:r>
            </w:p>
          </w:tc>
          <w:tc>
            <w:tcPr>
              <w:tcW w:w="1170" w:type="dxa"/>
              <w:vAlign w:val="center"/>
            </w:tcPr>
            <w:p w14:paraId="5E541788" w14:textId="48C7BF04" w:rsidR="00C452DF" w:rsidRPr="00293105" w:rsidRDefault="00C452DF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begin"/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instrText xml:space="preserve"> PAGE  \* roman  \* MERGEFORMAT </w:instrTex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separate"/>
              </w:r>
              <w:r w:rsidR="00335B60">
                <w:rPr>
                  <w:rFonts w:cs="Arial"/>
                  <w:noProof/>
                  <w:color w:val="000000" w:themeColor="text1"/>
                  <w:sz w:val="18"/>
                  <w:szCs w:val="18"/>
                </w:rPr>
                <w:t>i</w:t>
              </w:r>
              <w:r w:rsidRPr="00293105">
                <w:rPr>
                  <w:rFonts w:cs="Arial"/>
                  <w:color w:val="000000" w:themeColor="text1"/>
                  <w:sz w:val="18"/>
                  <w:szCs w:val="18"/>
                </w:rPr>
                <w:fldChar w:fldCharType="end"/>
              </w:r>
            </w:p>
          </w:tc>
        </w:tr>
        <w:tr w:rsidR="00F87B14" w:rsidRPr="00F553F3" w14:paraId="3103FDC9" w14:textId="77777777" w:rsidTr="000D0833">
          <w:trPr>
            <w:trHeight w:val="455"/>
          </w:trPr>
          <w:tc>
            <w:tcPr>
              <w:tcW w:w="1638" w:type="dxa"/>
              <w:vAlign w:val="center"/>
            </w:tcPr>
            <w:p w14:paraId="51E716E3" w14:textId="77777777" w:rsidR="00F87B14" w:rsidRPr="006137B4" w:rsidRDefault="00F87B14" w:rsidP="006137B4">
              <w:pPr>
                <w:pStyle w:val="Footer"/>
                <w:ind w:right="90"/>
                <w:rPr>
                  <w:rFonts w:cs="Arial"/>
                  <w:i/>
                  <w:color w:val="262626" w:themeColor="text1" w:themeTint="D9"/>
                  <w:sz w:val="18"/>
                  <w:szCs w:val="18"/>
                </w:rPr>
              </w:pPr>
            </w:p>
          </w:tc>
          <w:tc>
            <w:tcPr>
              <w:tcW w:w="6912" w:type="dxa"/>
            </w:tcPr>
            <w:p w14:paraId="2965F3D5" w14:textId="77777777" w:rsidR="00F87B14" w:rsidRDefault="00F87B14" w:rsidP="000D0833">
              <w:pPr>
                <w:pStyle w:val="Footer"/>
                <w:jc w:val="center"/>
                <w:rPr>
                  <w:rFonts w:cs="Arial"/>
                  <w:i/>
                  <w:color w:val="000000" w:themeColor="text1"/>
                  <w:sz w:val="18"/>
                  <w:szCs w:val="18"/>
                </w:rPr>
              </w:pPr>
            </w:p>
          </w:tc>
          <w:tc>
            <w:tcPr>
              <w:tcW w:w="1170" w:type="dxa"/>
              <w:vAlign w:val="center"/>
            </w:tcPr>
            <w:p w14:paraId="47480566" w14:textId="77777777" w:rsidR="00F87B14" w:rsidRPr="00293105" w:rsidRDefault="00F87B14" w:rsidP="00003FF3">
              <w:pPr>
                <w:pStyle w:val="Footer"/>
                <w:jc w:val="right"/>
                <w:rPr>
                  <w:rFonts w:cs="Arial"/>
                  <w:color w:val="000000" w:themeColor="text1"/>
                  <w:sz w:val="18"/>
                  <w:szCs w:val="18"/>
                </w:rPr>
              </w:pPr>
            </w:p>
          </w:tc>
        </w:tr>
      </w:tbl>
      <w:p w14:paraId="5E54178A" w14:textId="77777777" w:rsidR="00C452DF" w:rsidRPr="00AC1EE8" w:rsidRDefault="00335B60" w:rsidP="00AC1EE8">
        <w:pPr>
          <w:pStyle w:val="Footer"/>
          <w:jc w:val="right"/>
          <w:rPr>
            <w:b/>
            <w:color w:val="000000" w:themeColor="text1"/>
            <w:sz w:val="22"/>
          </w:rPr>
        </w:pPr>
      </w:p>
    </w:sdtContent>
  </w:sdt>
  <w:p w14:paraId="5E54178B" w14:textId="77777777" w:rsidR="00C452DF" w:rsidRPr="00D96E47" w:rsidRDefault="00C452DF" w:rsidP="00D96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E28A2" w14:textId="77777777" w:rsidR="000D6D5B" w:rsidRPr="003D1C66" w:rsidRDefault="000D6D5B" w:rsidP="00DF39BB">
      <w:pPr>
        <w:rPr>
          <w:rFonts w:eastAsiaTheme="minorHAnsi"/>
          <w:sz w:val="19"/>
        </w:rPr>
      </w:pPr>
      <w:r>
        <w:separator/>
      </w:r>
    </w:p>
    <w:p w14:paraId="16798CAC" w14:textId="77777777" w:rsidR="000D6D5B" w:rsidRDefault="000D6D5B"/>
  </w:footnote>
  <w:footnote w:type="continuationSeparator" w:id="0">
    <w:p w14:paraId="0314F9BE" w14:textId="77777777" w:rsidR="000D6D5B" w:rsidRPr="003D1C66" w:rsidRDefault="000D6D5B" w:rsidP="00DF39BB">
      <w:pPr>
        <w:rPr>
          <w:rFonts w:eastAsiaTheme="minorHAnsi"/>
          <w:sz w:val="19"/>
        </w:rPr>
      </w:pPr>
      <w:r>
        <w:continuationSeparator/>
      </w:r>
    </w:p>
    <w:p w14:paraId="56BDA339" w14:textId="77777777" w:rsidR="000D6D5B" w:rsidRDefault="000D6D5B"/>
  </w:footnote>
  <w:footnote w:type="continuationNotice" w:id="1">
    <w:p w14:paraId="57C774DC" w14:textId="77777777" w:rsidR="000D6D5B" w:rsidRDefault="000D6D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725" w:type="dxa"/>
      <w:tblLook w:val="04A0" w:firstRow="1" w:lastRow="0" w:firstColumn="1" w:lastColumn="0" w:noHBand="0" w:noVBand="1"/>
    </w:tblPr>
    <w:tblGrid>
      <w:gridCol w:w="4675"/>
      <w:gridCol w:w="6125"/>
    </w:tblGrid>
    <w:tr w:rsidR="00F15A7D" w14:paraId="27F346F6" w14:textId="77777777" w:rsidTr="00F15A7D">
      <w:trPr>
        <w:trHeight w:val="530"/>
      </w:trPr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19316337" w14:textId="3FD04A9C" w:rsidR="00F15A7D" w:rsidRDefault="00F15A7D" w:rsidP="00F15A7D">
          <w:pPr>
            <w:pStyle w:val="Header"/>
            <w:jc w:val="both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728E1D" wp14:editId="1DBB974F">
                <wp:simplePos x="0" y="0"/>
                <wp:positionH relativeFrom="column">
                  <wp:posOffset>-65405</wp:posOffset>
                </wp:positionH>
                <wp:positionV relativeFrom="paragraph">
                  <wp:posOffset>76200</wp:posOffset>
                </wp:positionV>
                <wp:extent cx="1230630" cy="416560"/>
                <wp:effectExtent l="0" t="0" r="7620" b="2540"/>
                <wp:wrapTopAndBottom/>
                <wp:docPr id="9" name="Picture 9" descr="http://www.waterboards.ca.gov/drinking_water/images/chh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http://www.waterboards.ca.gov/drinking_water/images/chh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063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25" w:type="dxa"/>
          <w:tcBorders>
            <w:top w:val="nil"/>
            <w:left w:val="nil"/>
            <w:bottom w:val="nil"/>
            <w:right w:val="nil"/>
          </w:tcBorders>
        </w:tcPr>
        <w:p w14:paraId="16B7E5B0" w14:textId="7AF5729B" w:rsidR="00F15A7D" w:rsidRDefault="00F15A7D" w:rsidP="00F15A7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EE6D145" wp14:editId="1AD92012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1078230" cy="448310"/>
                <wp:effectExtent l="0" t="0" r="7620" b="8890"/>
                <wp:wrapTopAndBottom/>
                <wp:docPr id="10" name="Picture 10" descr="http://jobs.spb.ca.gov/ceabulletins/seals/OI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jobs.spb.ca.gov/ceabulletins/seals/OI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73DA80A" w14:textId="152682D6" w:rsidR="00ED78DB" w:rsidRDefault="00ED78DB" w:rsidP="00ED78DB">
    <w:pPr>
      <w:pStyle w:val="Header"/>
      <w:tabs>
        <w:tab w:val="clear" w:pos="4680"/>
        <w:tab w:val="clear" w:pos="9360"/>
        <w:tab w:val="left" w:pos="164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E56B0"/>
    <w:multiLevelType w:val="hybridMultilevel"/>
    <w:tmpl w:val="ECE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7A54"/>
    <w:multiLevelType w:val="singleLevel"/>
    <w:tmpl w:val="2ADCC66A"/>
    <w:lvl w:ilvl="0">
      <w:start w:val="1"/>
      <w:numFmt w:val="bullet"/>
      <w:pStyle w:val="TableText-Bullet-Arial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7D0BD1"/>
    <w:multiLevelType w:val="hybridMultilevel"/>
    <w:tmpl w:val="7ABE2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88D"/>
    <w:multiLevelType w:val="singleLevel"/>
    <w:tmpl w:val="43B03826"/>
    <w:lvl w:ilvl="0">
      <w:start w:val="1"/>
      <w:numFmt w:val="bullet"/>
      <w:pStyle w:val="Bullet-Hdg2-Level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E093B70"/>
    <w:multiLevelType w:val="multilevel"/>
    <w:tmpl w:val="EECA4048"/>
    <w:lvl w:ilvl="0">
      <w:start w:val="1"/>
      <w:numFmt w:val="bullet"/>
      <w:lvlText w:val=""/>
      <w:lvlJc w:val="left"/>
      <w:pPr>
        <w:ind w:left="1148" w:hanging="428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4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48" w:hanging="1800"/>
      </w:pPr>
      <w:rPr>
        <w:rFonts w:hint="default"/>
      </w:rPr>
    </w:lvl>
  </w:abstractNum>
  <w:abstractNum w:abstractNumId="5" w15:restartNumberingAfterBreak="0">
    <w:nsid w:val="31E97A2E"/>
    <w:multiLevelType w:val="multilevel"/>
    <w:tmpl w:val="AB38331E"/>
    <w:lvl w:ilvl="0">
      <w:start w:val="1"/>
      <w:numFmt w:val="bullet"/>
      <w:pStyle w:val="MedsBullet"/>
      <w:lvlText w:val=""/>
      <w:lvlJc w:val="left"/>
      <w:pPr>
        <w:ind w:left="658" w:hanging="284"/>
      </w:pPr>
      <w:rPr>
        <w:rFonts w:ascii="Wingdings" w:hAnsi="Wingdings" w:hint="default"/>
        <w:color w:val="97989A"/>
        <w:sz w:val="24"/>
      </w:rPr>
    </w:lvl>
    <w:lvl w:ilvl="1">
      <w:start w:val="1"/>
      <w:numFmt w:val="bullet"/>
      <w:lvlText w:val="–"/>
      <w:lvlJc w:val="left"/>
      <w:pPr>
        <w:ind w:left="941" w:hanging="283"/>
      </w:pPr>
      <w:rPr>
        <w:rFonts w:ascii="Arial" w:hAnsi="Arial" w:hint="default"/>
        <w:color w:val="97989A"/>
      </w:rPr>
    </w:lvl>
    <w:lvl w:ilvl="2">
      <w:start w:val="1"/>
      <w:numFmt w:val="bullet"/>
      <w:lvlRestart w:val="1"/>
      <w:lvlText w:val="■"/>
      <w:lvlJc w:val="left"/>
      <w:pPr>
        <w:tabs>
          <w:tab w:val="num" w:pos="1225"/>
        </w:tabs>
        <w:ind w:left="1225" w:hanging="284"/>
      </w:pPr>
      <w:rPr>
        <w:rFonts w:ascii="Arial" w:hAnsi="Arial" w:hint="default"/>
        <w:color w:val="97989A"/>
      </w:rPr>
    </w:lvl>
    <w:lvl w:ilvl="3">
      <w:start w:val="1"/>
      <w:numFmt w:val="bullet"/>
      <w:lvlText w:val="–"/>
      <w:lvlJc w:val="left"/>
      <w:pPr>
        <w:ind w:left="1508" w:hanging="283"/>
      </w:pPr>
      <w:rPr>
        <w:rFonts w:ascii="Arial" w:hAnsi="Arial" w:hint="default"/>
        <w:color w:val="97989A"/>
      </w:rPr>
    </w:lvl>
    <w:lvl w:ilvl="4">
      <w:start w:val="1"/>
      <w:numFmt w:val="bullet"/>
      <w:lvlText w:val="■"/>
      <w:lvlJc w:val="left"/>
      <w:pPr>
        <w:ind w:left="2075" w:hanging="281"/>
      </w:pPr>
      <w:rPr>
        <w:rFonts w:ascii="Arial" w:hAnsi="Arial" w:hint="default"/>
        <w:color w:val="97989A"/>
      </w:rPr>
    </w:lvl>
    <w:lvl w:ilvl="5">
      <w:start w:val="1"/>
      <w:numFmt w:val="bullet"/>
      <w:lvlText w:val="–"/>
      <w:lvlJc w:val="left"/>
      <w:pPr>
        <w:ind w:left="2440" w:hanging="362"/>
      </w:pPr>
      <w:rPr>
        <w:rFonts w:ascii="Arial" w:hAnsi="Arial" w:hint="default"/>
        <w:color w:val="97989A"/>
      </w:rPr>
    </w:lvl>
    <w:lvl w:ilvl="6">
      <w:start w:val="1"/>
      <w:numFmt w:val="bullet"/>
      <w:lvlText w:val=""/>
      <w:lvlJc w:val="left"/>
      <w:pPr>
        <w:ind w:left="2724" w:hanging="36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008" w:hanging="362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92" w:hanging="362"/>
      </w:pPr>
      <w:rPr>
        <w:rFonts w:ascii="Wingdings" w:hAnsi="Wingdings" w:hint="default"/>
      </w:rPr>
    </w:lvl>
  </w:abstractNum>
  <w:abstractNum w:abstractNumId="6" w15:restartNumberingAfterBreak="0">
    <w:nsid w:val="487E4DDE"/>
    <w:multiLevelType w:val="hybridMultilevel"/>
    <w:tmpl w:val="85EEA4B6"/>
    <w:lvl w:ilvl="0" w:tplc="FFFFFFFF">
      <w:start w:val="1"/>
      <w:numFmt w:val="bullet"/>
      <w:pStyle w:val="bullet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AA4319A"/>
    <w:multiLevelType w:val="hybridMultilevel"/>
    <w:tmpl w:val="C0AC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42E31"/>
    <w:multiLevelType w:val="hybridMultilevel"/>
    <w:tmpl w:val="B53A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152A6"/>
    <w:multiLevelType w:val="multilevel"/>
    <w:tmpl w:val="5CC69B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1D90CA4"/>
    <w:multiLevelType w:val="multilevel"/>
    <w:tmpl w:val="5A30626A"/>
    <w:lvl w:ilvl="0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69424D83"/>
    <w:multiLevelType w:val="hybridMultilevel"/>
    <w:tmpl w:val="D966C2A6"/>
    <w:lvl w:ilvl="0" w:tplc="2BEA1A6A">
      <w:start w:val="1"/>
      <w:numFmt w:val="decimal"/>
      <w:pStyle w:val="MEDSHeader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C688D"/>
    <w:multiLevelType w:val="hybridMultilevel"/>
    <w:tmpl w:val="5FCEEDF8"/>
    <w:lvl w:ilvl="0" w:tplc="04090003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3" w15:restartNumberingAfterBreak="0">
    <w:nsid w:val="6DD8564B"/>
    <w:multiLevelType w:val="multilevel"/>
    <w:tmpl w:val="96221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DSHeader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edsHeade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4540A07"/>
    <w:multiLevelType w:val="hybridMultilevel"/>
    <w:tmpl w:val="B30C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C66B0"/>
    <w:multiLevelType w:val="hybridMultilevel"/>
    <w:tmpl w:val="90162196"/>
    <w:lvl w:ilvl="0" w:tplc="04090001">
      <w:start w:val="1"/>
      <w:numFmt w:val="bullet"/>
      <w:pStyle w:val="Bullet-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3"/>
  </w:num>
  <w:num w:numId="5">
    <w:abstractNumId w:val="9"/>
  </w:num>
  <w:num w:numId="6">
    <w:abstractNumId w:val="1"/>
  </w:num>
  <w:num w:numId="7">
    <w:abstractNumId w:val="15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7"/>
  </w:num>
  <w:num w:numId="13">
    <w:abstractNumId w:val="12"/>
  </w:num>
  <w:num w:numId="14">
    <w:abstractNumId w:val="4"/>
  </w:num>
  <w:num w:numId="15">
    <w:abstractNumId w:val="8"/>
  </w:num>
  <w:num w:numId="16">
    <w:abstractNumId w:val="14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lison Garcia">
    <w15:presenceInfo w15:providerId="None" w15:userId="Allison Garc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3A"/>
    <w:rsid w:val="00000ABE"/>
    <w:rsid w:val="0000150E"/>
    <w:rsid w:val="00003FF3"/>
    <w:rsid w:val="00005238"/>
    <w:rsid w:val="00005635"/>
    <w:rsid w:val="0000590E"/>
    <w:rsid w:val="00005B31"/>
    <w:rsid w:val="00007551"/>
    <w:rsid w:val="000077E9"/>
    <w:rsid w:val="00007FC0"/>
    <w:rsid w:val="0001050B"/>
    <w:rsid w:val="00010EED"/>
    <w:rsid w:val="00012F92"/>
    <w:rsid w:val="00013034"/>
    <w:rsid w:val="00013BC0"/>
    <w:rsid w:val="0001435E"/>
    <w:rsid w:val="00014D4A"/>
    <w:rsid w:val="00020C35"/>
    <w:rsid w:val="000210EA"/>
    <w:rsid w:val="00021BCD"/>
    <w:rsid w:val="000241EA"/>
    <w:rsid w:val="00024C99"/>
    <w:rsid w:val="00025851"/>
    <w:rsid w:val="00026994"/>
    <w:rsid w:val="0002774B"/>
    <w:rsid w:val="00027879"/>
    <w:rsid w:val="000308A3"/>
    <w:rsid w:val="00031AC2"/>
    <w:rsid w:val="00031E74"/>
    <w:rsid w:val="0003201F"/>
    <w:rsid w:val="00032B43"/>
    <w:rsid w:val="00032DDC"/>
    <w:rsid w:val="00034E97"/>
    <w:rsid w:val="00035326"/>
    <w:rsid w:val="00036273"/>
    <w:rsid w:val="0004136A"/>
    <w:rsid w:val="00041AEB"/>
    <w:rsid w:val="00042813"/>
    <w:rsid w:val="00043C13"/>
    <w:rsid w:val="0004443E"/>
    <w:rsid w:val="000444D5"/>
    <w:rsid w:val="0004778C"/>
    <w:rsid w:val="000509FC"/>
    <w:rsid w:val="000512C9"/>
    <w:rsid w:val="000541E7"/>
    <w:rsid w:val="00054448"/>
    <w:rsid w:val="000550AC"/>
    <w:rsid w:val="0005640D"/>
    <w:rsid w:val="00060730"/>
    <w:rsid w:val="0006446C"/>
    <w:rsid w:val="00067FDA"/>
    <w:rsid w:val="0007026A"/>
    <w:rsid w:val="00071CCC"/>
    <w:rsid w:val="00072424"/>
    <w:rsid w:val="0007306F"/>
    <w:rsid w:val="00073F83"/>
    <w:rsid w:val="0007621A"/>
    <w:rsid w:val="000768DC"/>
    <w:rsid w:val="00077DEC"/>
    <w:rsid w:val="000802B1"/>
    <w:rsid w:val="00083D03"/>
    <w:rsid w:val="0008682C"/>
    <w:rsid w:val="000869FA"/>
    <w:rsid w:val="000873E8"/>
    <w:rsid w:val="00091ECE"/>
    <w:rsid w:val="0009381D"/>
    <w:rsid w:val="000939EA"/>
    <w:rsid w:val="00093EF9"/>
    <w:rsid w:val="0009543C"/>
    <w:rsid w:val="000975F7"/>
    <w:rsid w:val="000A0C95"/>
    <w:rsid w:val="000A0D51"/>
    <w:rsid w:val="000A1696"/>
    <w:rsid w:val="000A1E80"/>
    <w:rsid w:val="000A2294"/>
    <w:rsid w:val="000A2594"/>
    <w:rsid w:val="000A34DB"/>
    <w:rsid w:val="000A4024"/>
    <w:rsid w:val="000A4217"/>
    <w:rsid w:val="000A43AE"/>
    <w:rsid w:val="000A627B"/>
    <w:rsid w:val="000A6986"/>
    <w:rsid w:val="000A7D27"/>
    <w:rsid w:val="000B01D1"/>
    <w:rsid w:val="000B0DF6"/>
    <w:rsid w:val="000B1DC1"/>
    <w:rsid w:val="000B28AE"/>
    <w:rsid w:val="000B32DB"/>
    <w:rsid w:val="000B435B"/>
    <w:rsid w:val="000B5C8E"/>
    <w:rsid w:val="000B62D8"/>
    <w:rsid w:val="000B79FD"/>
    <w:rsid w:val="000B7AB7"/>
    <w:rsid w:val="000C0D25"/>
    <w:rsid w:val="000C2459"/>
    <w:rsid w:val="000C4A03"/>
    <w:rsid w:val="000C6024"/>
    <w:rsid w:val="000C72EE"/>
    <w:rsid w:val="000D0833"/>
    <w:rsid w:val="000D08D7"/>
    <w:rsid w:val="000D18ED"/>
    <w:rsid w:val="000D2F83"/>
    <w:rsid w:val="000D3C17"/>
    <w:rsid w:val="000D409A"/>
    <w:rsid w:val="000D4128"/>
    <w:rsid w:val="000D6D5B"/>
    <w:rsid w:val="000D741D"/>
    <w:rsid w:val="000E3237"/>
    <w:rsid w:val="000E6088"/>
    <w:rsid w:val="000E6BF3"/>
    <w:rsid w:val="000E6C71"/>
    <w:rsid w:val="000E753C"/>
    <w:rsid w:val="000F22A4"/>
    <w:rsid w:val="000F26D9"/>
    <w:rsid w:val="000F4D6B"/>
    <w:rsid w:val="000F6FBF"/>
    <w:rsid w:val="001025DC"/>
    <w:rsid w:val="001045C0"/>
    <w:rsid w:val="00104EEF"/>
    <w:rsid w:val="001059D9"/>
    <w:rsid w:val="001106F4"/>
    <w:rsid w:val="001131E8"/>
    <w:rsid w:val="00113A70"/>
    <w:rsid w:val="001150F8"/>
    <w:rsid w:val="00116C9A"/>
    <w:rsid w:val="001214B9"/>
    <w:rsid w:val="00121736"/>
    <w:rsid w:val="00123CB4"/>
    <w:rsid w:val="001252CC"/>
    <w:rsid w:val="00125DEB"/>
    <w:rsid w:val="00126E25"/>
    <w:rsid w:val="00132F13"/>
    <w:rsid w:val="001365A4"/>
    <w:rsid w:val="00137044"/>
    <w:rsid w:val="001371FB"/>
    <w:rsid w:val="0014330B"/>
    <w:rsid w:val="001444B6"/>
    <w:rsid w:val="00144D17"/>
    <w:rsid w:val="00145B37"/>
    <w:rsid w:val="001510C4"/>
    <w:rsid w:val="00151378"/>
    <w:rsid w:val="001527C9"/>
    <w:rsid w:val="00154A98"/>
    <w:rsid w:val="001568EF"/>
    <w:rsid w:val="00156A71"/>
    <w:rsid w:val="001578DC"/>
    <w:rsid w:val="00162794"/>
    <w:rsid w:val="00163203"/>
    <w:rsid w:val="00164FBF"/>
    <w:rsid w:val="001652D6"/>
    <w:rsid w:val="001661B0"/>
    <w:rsid w:val="00166BF7"/>
    <w:rsid w:val="00166F5D"/>
    <w:rsid w:val="001702CE"/>
    <w:rsid w:val="001706DD"/>
    <w:rsid w:val="00170DE2"/>
    <w:rsid w:val="00172787"/>
    <w:rsid w:val="00174184"/>
    <w:rsid w:val="00176104"/>
    <w:rsid w:val="00177B7D"/>
    <w:rsid w:val="0018028A"/>
    <w:rsid w:val="001820A2"/>
    <w:rsid w:val="00183FB0"/>
    <w:rsid w:val="00184DEF"/>
    <w:rsid w:val="00185502"/>
    <w:rsid w:val="001859B5"/>
    <w:rsid w:val="001879EE"/>
    <w:rsid w:val="00190AB9"/>
    <w:rsid w:val="00193990"/>
    <w:rsid w:val="00194C97"/>
    <w:rsid w:val="00195FA5"/>
    <w:rsid w:val="001961B9"/>
    <w:rsid w:val="00196376"/>
    <w:rsid w:val="00197197"/>
    <w:rsid w:val="001A03D0"/>
    <w:rsid w:val="001A27CF"/>
    <w:rsid w:val="001A2E86"/>
    <w:rsid w:val="001A5A73"/>
    <w:rsid w:val="001A5BDC"/>
    <w:rsid w:val="001A6438"/>
    <w:rsid w:val="001A6672"/>
    <w:rsid w:val="001A7ABE"/>
    <w:rsid w:val="001B0B4F"/>
    <w:rsid w:val="001B11F4"/>
    <w:rsid w:val="001B3D40"/>
    <w:rsid w:val="001B4182"/>
    <w:rsid w:val="001B4264"/>
    <w:rsid w:val="001B50B3"/>
    <w:rsid w:val="001B6039"/>
    <w:rsid w:val="001B7B2F"/>
    <w:rsid w:val="001B7B60"/>
    <w:rsid w:val="001C0110"/>
    <w:rsid w:val="001C01D1"/>
    <w:rsid w:val="001C0877"/>
    <w:rsid w:val="001C1955"/>
    <w:rsid w:val="001C2F6D"/>
    <w:rsid w:val="001C64ED"/>
    <w:rsid w:val="001C7943"/>
    <w:rsid w:val="001C7EA5"/>
    <w:rsid w:val="001D0DCE"/>
    <w:rsid w:val="001D3CB5"/>
    <w:rsid w:val="001D4564"/>
    <w:rsid w:val="001D6057"/>
    <w:rsid w:val="001D70D1"/>
    <w:rsid w:val="001D7EBD"/>
    <w:rsid w:val="001E0139"/>
    <w:rsid w:val="001E01B6"/>
    <w:rsid w:val="001E0B01"/>
    <w:rsid w:val="001E0E9E"/>
    <w:rsid w:val="001E10E1"/>
    <w:rsid w:val="001E135C"/>
    <w:rsid w:val="001E1C2E"/>
    <w:rsid w:val="001E4011"/>
    <w:rsid w:val="001E49D7"/>
    <w:rsid w:val="001E58DC"/>
    <w:rsid w:val="001E7E96"/>
    <w:rsid w:val="001F08E9"/>
    <w:rsid w:val="001F0B1C"/>
    <w:rsid w:val="001F2CAE"/>
    <w:rsid w:val="001F4DA0"/>
    <w:rsid w:val="001F5BD8"/>
    <w:rsid w:val="001F5D35"/>
    <w:rsid w:val="001F5D48"/>
    <w:rsid w:val="001F7660"/>
    <w:rsid w:val="00200C63"/>
    <w:rsid w:val="002011E5"/>
    <w:rsid w:val="00201B10"/>
    <w:rsid w:val="00205098"/>
    <w:rsid w:val="002063C6"/>
    <w:rsid w:val="00206A96"/>
    <w:rsid w:val="002112AB"/>
    <w:rsid w:val="002119CC"/>
    <w:rsid w:val="00211A3F"/>
    <w:rsid w:val="002125F0"/>
    <w:rsid w:val="00213B80"/>
    <w:rsid w:val="002141E8"/>
    <w:rsid w:val="00214945"/>
    <w:rsid w:val="00215E11"/>
    <w:rsid w:val="00222EB9"/>
    <w:rsid w:val="00223CCD"/>
    <w:rsid w:val="00224719"/>
    <w:rsid w:val="00224D58"/>
    <w:rsid w:val="00224E41"/>
    <w:rsid w:val="0022556D"/>
    <w:rsid w:val="00226E89"/>
    <w:rsid w:val="002306D7"/>
    <w:rsid w:val="0023292F"/>
    <w:rsid w:val="00234AD0"/>
    <w:rsid w:val="00235D32"/>
    <w:rsid w:val="002368D8"/>
    <w:rsid w:val="00240D3C"/>
    <w:rsid w:val="0024311A"/>
    <w:rsid w:val="002432CA"/>
    <w:rsid w:val="00243C1D"/>
    <w:rsid w:val="002460BE"/>
    <w:rsid w:val="00246E5E"/>
    <w:rsid w:val="0024748A"/>
    <w:rsid w:val="002509ED"/>
    <w:rsid w:val="0025160D"/>
    <w:rsid w:val="0025211E"/>
    <w:rsid w:val="002525BD"/>
    <w:rsid w:val="00252C12"/>
    <w:rsid w:val="002536E1"/>
    <w:rsid w:val="002549D4"/>
    <w:rsid w:val="002554ED"/>
    <w:rsid w:val="00255618"/>
    <w:rsid w:val="00255753"/>
    <w:rsid w:val="00260422"/>
    <w:rsid w:val="0026158D"/>
    <w:rsid w:val="00262B2C"/>
    <w:rsid w:val="00263811"/>
    <w:rsid w:val="00264460"/>
    <w:rsid w:val="002653F6"/>
    <w:rsid w:val="00267361"/>
    <w:rsid w:val="002714DD"/>
    <w:rsid w:val="00271B11"/>
    <w:rsid w:val="0027214A"/>
    <w:rsid w:val="00272239"/>
    <w:rsid w:val="002734D9"/>
    <w:rsid w:val="00274439"/>
    <w:rsid w:val="00274D52"/>
    <w:rsid w:val="00277FB0"/>
    <w:rsid w:val="00281C83"/>
    <w:rsid w:val="00282017"/>
    <w:rsid w:val="00284C11"/>
    <w:rsid w:val="00284DC5"/>
    <w:rsid w:val="00286B9A"/>
    <w:rsid w:val="00287CA0"/>
    <w:rsid w:val="00293105"/>
    <w:rsid w:val="002933D0"/>
    <w:rsid w:val="002954D0"/>
    <w:rsid w:val="00295AD6"/>
    <w:rsid w:val="00295F91"/>
    <w:rsid w:val="00296267"/>
    <w:rsid w:val="002969EF"/>
    <w:rsid w:val="002978A0"/>
    <w:rsid w:val="002A0C2A"/>
    <w:rsid w:val="002A14A6"/>
    <w:rsid w:val="002A35DF"/>
    <w:rsid w:val="002A39A6"/>
    <w:rsid w:val="002A3A7D"/>
    <w:rsid w:val="002A45A0"/>
    <w:rsid w:val="002A50F6"/>
    <w:rsid w:val="002B1BB0"/>
    <w:rsid w:val="002B333A"/>
    <w:rsid w:val="002B36C8"/>
    <w:rsid w:val="002B5A29"/>
    <w:rsid w:val="002B632D"/>
    <w:rsid w:val="002B6D78"/>
    <w:rsid w:val="002B750D"/>
    <w:rsid w:val="002B7A1E"/>
    <w:rsid w:val="002C0609"/>
    <w:rsid w:val="002C0CF6"/>
    <w:rsid w:val="002C107A"/>
    <w:rsid w:val="002C1E41"/>
    <w:rsid w:val="002C26EF"/>
    <w:rsid w:val="002C42B9"/>
    <w:rsid w:val="002C4773"/>
    <w:rsid w:val="002C5F60"/>
    <w:rsid w:val="002C60C0"/>
    <w:rsid w:val="002C65AC"/>
    <w:rsid w:val="002D0574"/>
    <w:rsid w:val="002D0798"/>
    <w:rsid w:val="002D28ED"/>
    <w:rsid w:val="002D2FF0"/>
    <w:rsid w:val="002D474E"/>
    <w:rsid w:val="002D4F1D"/>
    <w:rsid w:val="002D749B"/>
    <w:rsid w:val="002E0357"/>
    <w:rsid w:val="002E21B0"/>
    <w:rsid w:val="002E3596"/>
    <w:rsid w:val="002E6012"/>
    <w:rsid w:val="002E65C4"/>
    <w:rsid w:val="002E6E13"/>
    <w:rsid w:val="002E70FC"/>
    <w:rsid w:val="002F0AF4"/>
    <w:rsid w:val="002F1008"/>
    <w:rsid w:val="002F78EE"/>
    <w:rsid w:val="0030035F"/>
    <w:rsid w:val="00301548"/>
    <w:rsid w:val="003016C1"/>
    <w:rsid w:val="003029B7"/>
    <w:rsid w:val="00302C01"/>
    <w:rsid w:val="0030310B"/>
    <w:rsid w:val="00305178"/>
    <w:rsid w:val="00305E4C"/>
    <w:rsid w:val="0030729F"/>
    <w:rsid w:val="00311255"/>
    <w:rsid w:val="003113FE"/>
    <w:rsid w:val="0031470B"/>
    <w:rsid w:val="00314FA8"/>
    <w:rsid w:val="00320E3A"/>
    <w:rsid w:val="00321B79"/>
    <w:rsid w:val="00323873"/>
    <w:rsid w:val="00324B89"/>
    <w:rsid w:val="00326098"/>
    <w:rsid w:val="00326EA1"/>
    <w:rsid w:val="00327A64"/>
    <w:rsid w:val="003300A0"/>
    <w:rsid w:val="0033293B"/>
    <w:rsid w:val="003345AC"/>
    <w:rsid w:val="00334B06"/>
    <w:rsid w:val="00335B60"/>
    <w:rsid w:val="00336E41"/>
    <w:rsid w:val="003410DD"/>
    <w:rsid w:val="00341B89"/>
    <w:rsid w:val="00342BC2"/>
    <w:rsid w:val="00342E8F"/>
    <w:rsid w:val="00344BE6"/>
    <w:rsid w:val="00351E02"/>
    <w:rsid w:val="00352726"/>
    <w:rsid w:val="00353F4B"/>
    <w:rsid w:val="003546DE"/>
    <w:rsid w:val="00354771"/>
    <w:rsid w:val="00354FE8"/>
    <w:rsid w:val="00355ADA"/>
    <w:rsid w:val="00357EE8"/>
    <w:rsid w:val="00360502"/>
    <w:rsid w:val="00361A7A"/>
    <w:rsid w:val="00362B99"/>
    <w:rsid w:val="00362F16"/>
    <w:rsid w:val="003658E2"/>
    <w:rsid w:val="00365C91"/>
    <w:rsid w:val="00370637"/>
    <w:rsid w:val="00370F9B"/>
    <w:rsid w:val="0037158E"/>
    <w:rsid w:val="0037186E"/>
    <w:rsid w:val="00371B51"/>
    <w:rsid w:val="0037253F"/>
    <w:rsid w:val="003743BA"/>
    <w:rsid w:val="00375742"/>
    <w:rsid w:val="003804FB"/>
    <w:rsid w:val="00380BCE"/>
    <w:rsid w:val="0038126B"/>
    <w:rsid w:val="00381ED0"/>
    <w:rsid w:val="00381FC0"/>
    <w:rsid w:val="00382A09"/>
    <w:rsid w:val="00383713"/>
    <w:rsid w:val="003840AD"/>
    <w:rsid w:val="00384612"/>
    <w:rsid w:val="00387881"/>
    <w:rsid w:val="00387BC7"/>
    <w:rsid w:val="00390A79"/>
    <w:rsid w:val="00390D3D"/>
    <w:rsid w:val="00392D5D"/>
    <w:rsid w:val="003933DC"/>
    <w:rsid w:val="003938A0"/>
    <w:rsid w:val="00395FCF"/>
    <w:rsid w:val="003964F4"/>
    <w:rsid w:val="003A0BD3"/>
    <w:rsid w:val="003A193A"/>
    <w:rsid w:val="003A1CCC"/>
    <w:rsid w:val="003A2534"/>
    <w:rsid w:val="003A26C5"/>
    <w:rsid w:val="003A2AA6"/>
    <w:rsid w:val="003A3994"/>
    <w:rsid w:val="003A39FA"/>
    <w:rsid w:val="003A5CA8"/>
    <w:rsid w:val="003A6D19"/>
    <w:rsid w:val="003A6E61"/>
    <w:rsid w:val="003A7FC4"/>
    <w:rsid w:val="003B1EB6"/>
    <w:rsid w:val="003B4AE1"/>
    <w:rsid w:val="003B4EA3"/>
    <w:rsid w:val="003B5978"/>
    <w:rsid w:val="003B613B"/>
    <w:rsid w:val="003B6AC6"/>
    <w:rsid w:val="003B6F47"/>
    <w:rsid w:val="003C00DD"/>
    <w:rsid w:val="003C35A0"/>
    <w:rsid w:val="003C3F3A"/>
    <w:rsid w:val="003C43BC"/>
    <w:rsid w:val="003C6F13"/>
    <w:rsid w:val="003C757E"/>
    <w:rsid w:val="003D3E80"/>
    <w:rsid w:val="003D49F7"/>
    <w:rsid w:val="003D6C04"/>
    <w:rsid w:val="003D7384"/>
    <w:rsid w:val="003D7AD9"/>
    <w:rsid w:val="003E0769"/>
    <w:rsid w:val="003E1402"/>
    <w:rsid w:val="003E1719"/>
    <w:rsid w:val="003E211A"/>
    <w:rsid w:val="003E2DDF"/>
    <w:rsid w:val="003E3B3F"/>
    <w:rsid w:val="003E3C55"/>
    <w:rsid w:val="003E4132"/>
    <w:rsid w:val="003E77DA"/>
    <w:rsid w:val="003F4514"/>
    <w:rsid w:val="003F4B5D"/>
    <w:rsid w:val="003F6354"/>
    <w:rsid w:val="003F6708"/>
    <w:rsid w:val="003F78F8"/>
    <w:rsid w:val="00401EB3"/>
    <w:rsid w:val="00401F4B"/>
    <w:rsid w:val="0040229D"/>
    <w:rsid w:val="00402619"/>
    <w:rsid w:val="00402BFE"/>
    <w:rsid w:val="00402E47"/>
    <w:rsid w:val="00403108"/>
    <w:rsid w:val="00404099"/>
    <w:rsid w:val="004042EB"/>
    <w:rsid w:val="00405258"/>
    <w:rsid w:val="00405703"/>
    <w:rsid w:val="00405C42"/>
    <w:rsid w:val="00407644"/>
    <w:rsid w:val="004104C7"/>
    <w:rsid w:val="00410A62"/>
    <w:rsid w:val="00410F62"/>
    <w:rsid w:val="0041226A"/>
    <w:rsid w:val="00412446"/>
    <w:rsid w:val="00413F43"/>
    <w:rsid w:val="0041412F"/>
    <w:rsid w:val="00415A72"/>
    <w:rsid w:val="00415A8D"/>
    <w:rsid w:val="0042173B"/>
    <w:rsid w:val="00421D76"/>
    <w:rsid w:val="004221FF"/>
    <w:rsid w:val="00422F84"/>
    <w:rsid w:val="00423405"/>
    <w:rsid w:val="004239BD"/>
    <w:rsid w:val="00423BB6"/>
    <w:rsid w:val="00424D59"/>
    <w:rsid w:val="00424E19"/>
    <w:rsid w:val="004279B1"/>
    <w:rsid w:val="00427ED4"/>
    <w:rsid w:val="00430CB0"/>
    <w:rsid w:val="00430CE9"/>
    <w:rsid w:val="00431C30"/>
    <w:rsid w:val="00431D20"/>
    <w:rsid w:val="00433921"/>
    <w:rsid w:val="00434623"/>
    <w:rsid w:val="00436836"/>
    <w:rsid w:val="0043767E"/>
    <w:rsid w:val="00437B32"/>
    <w:rsid w:val="00440CC9"/>
    <w:rsid w:val="004414CB"/>
    <w:rsid w:val="00442323"/>
    <w:rsid w:val="00442883"/>
    <w:rsid w:val="00442E78"/>
    <w:rsid w:val="00443D59"/>
    <w:rsid w:val="00445A19"/>
    <w:rsid w:val="00451E2B"/>
    <w:rsid w:val="00452120"/>
    <w:rsid w:val="00452149"/>
    <w:rsid w:val="004523E9"/>
    <w:rsid w:val="00454B05"/>
    <w:rsid w:val="00456AA1"/>
    <w:rsid w:val="00456FA0"/>
    <w:rsid w:val="00457524"/>
    <w:rsid w:val="00460F08"/>
    <w:rsid w:val="00461242"/>
    <w:rsid w:val="004620AA"/>
    <w:rsid w:val="00462AF5"/>
    <w:rsid w:val="004638C5"/>
    <w:rsid w:val="004641F0"/>
    <w:rsid w:val="004646EB"/>
    <w:rsid w:val="00464AA3"/>
    <w:rsid w:val="00467422"/>
    <w:rsid w:val="00467829"/>
    <w:rsid w:val="00470E30"/>
    <w:rsid w:val="0047476D"/>
    <w:rsid w:val="00476655"/>
    <w:rsid w:val="004770C5"/>
    <w:rsid w:val="00477B5C"/>
    <w:rsid w:val="0048111B"/>
    <w:rsid w:val="004818C9"/>
    <w:rsid w:val="00481A5D"/>
    <w:rsid w:val="00481F21"/>
    <w:rsid w:val="004826F4"/>
    <w:rsid w:val="00484B45"/>
    <w:rsid w:val="00484B50"/>
    <w:rsid w:val="00485DD5"/>
    <w:rsid w:val="00486731"/>
    <w:rsid w:val="00492A48"/>
    <w:rsid w:val="00494D00"/>
    <w:rsid w:val="004950C9"/>
    <w:rsid w:val="0049547A"/>
    <w:rsid w:val="004A01E9"/>
    <w:rsid w:val="004A236B"/>
    <w:rsid w:val="004A400B"/>
    <w:rsid w:val="004A4F2C"/>
    <w:rsid w:val="004A50F7"/>
    <w:rsid w:val="004A53C6"/>
    <w:rsid w:val="004A7A8C"/>
    <w:rsid w:val="004B12F4"/>
    <w:rsid w:val="004B2448"/>
    <w:rsid w:val="004B26DC"/>
    <w:rsid w:val="004B28A8"/>
    <w:rsid w:val="004B34DD"/>
    <w:rsid w:val="004B6E16"/>
    <w:rsid w:val="004B7922"/>
    <w:rsid w:val="004C05F5"/>
    <w:rsid w:val="004C0E5C"/>
    <w:rsid w:val="004C2E06"/>
    <w:rsid w:val="004C4172"/>
    <w:rsid w:val="004C71EE"/>
    <w:rsid w:val="004D0040"/>
    <w:rsid w:val="004D2796"/>
    <w:rsid w:val="004D45F3"/>
    <w:rsid w:val="004D46DC"/>
    <w:rsid w:val="004D4BAE"/>
    <w:rsid w:val="004D608B"/>
    <w:rsid w:val="004D6BC0"/>
    <w:rsid w:val="004E048F"/>
    <w:rsid w:val="004E3FC3"/>
    <w:rsid w:val="004E530B"/>
    <w:rsid w:val="004E5D73"/>
    <w:rsid w:val="004E6D0D"/>
    <w:rsid w:val="004E7FD2"/>
    <w:rsid w:val="004F215E"/>
    <w:rsid w:val="004F235B"/>
    <w:rsid w:val="004F3A6D"/>
    <w:rsid w:val="004F3B69"/>
    <w:rsid w:val="004F5E18"/>
    <w:rsid w:val="004F7DFC"/>
    <w:rsid w:val="00501AC0"/>
    <w:rsid w:val="00501C29"/>
    <w:rsid w:val="00503701"/>
    <w:rsid w:val="00506335"/>
    <w:rsid w:val="0050646D"/>
    <w:rsid w:val="0050650E"/>
    <w:rsid w:val="00506559"/>
    <w:rsid w:val="00507078"/>
    <w:rsid w:val="005072F0"/>
    <w:rsid w:val="0051005B"/>
    <w:rsid w:val="00510307"/>
    <w:rsid w:val="00511E33"/>
    <w:rsid w:val="00513349"/>
    <w:rsid w:val="00513609"/>
    <w:rsid w:val="00513B68"/>
    <w:rsid w:val="00515034"/>
    <w:rsid w:val="00515EBE"/>
    <w:rsid w:val="005170FE"/>
    <w:rsid w:val="00521AA7"/>
    <w:rsid w:val="00522198"/>
    <w:rsid w:val="00522883"/>
    <w:rsid w:val="00522E84"/>
    <w:rsid w:val="00523384"/>
    <w:rsid w:val="0052346C"/>
    <w:rsid w:val="00524B22"/>
    <w:rsid w:val="00525264"/>
    <w:rsid w:val="00532054"/>
    <w:rsid w:val="00532CAD"/>
    <w:rsid w:val="00532FFA"/>
    <w:rsid w:val="0053481A"/>
    <w:rsid w:val="005353FA"/>
    <w:rsid w:val="00536AA3"/>
    <w:rsid w:val="005401E2"/>
    <w:rsid w:val="005401F1"/>
    <w:rsid w:val="005410A9"/>
    <w:rsid w:val="005410F7"/>
    <w:rsid w:val="0054121E"/>
    <w:rsid w:val="00541942"/>
    <w:rsid w:val="00541B2A"/>
    <w:rsid w:val="0054216A"/>
    <w:rsid w:val="005430F6"/>
    <w:rsid w:val="005443B9"/>
    <w:rsid w:val="00545726"/>
    <w:rsid w:val="00546A08"/>
    <w:rsid w:val="00546BBE"/>
    <w:rsid w:val="00546E89"/>
    <w:rsid w:val="00547D76"/>
    <w:rsid w:val="00547E5D"/>
    <w:rsid w:val="005510FE"/>
    <w:rsid w:val="00552CC5"/>
    <w:rsid w:val="00557F64"/>
    <w:rsid w:val="00560F1F"/>
    <w:rsid w:val="00562F79"/>
    <w:rsid w:val="005637FE"/>
    <w:rsid w:val="00563981"/>
    <w:rsid w:val="00565DE7"/>
    <w:rsid w:val="005670A4"/>
    <w:rsid w:val="00570386"/>
    <w:rsid w:val="00572658"/>
    <w:rsid w:val="00572E01"/>
    <w:rsid w:val="005764E1"/>
    <w:rsid w:val="00577782"/>
    <w:rsid w:val="005816D0"/>
    <w:rsid w:val="005839C5"/>
    <w:rsid w:val="00584EE2"/>
    <w:rsid w:val="00585003"/>
    <w:rsid w:val="00585986"/>
    <w:rsid w:val="00585C36"/>
    <w:rsid w:val="005860F8"/>
    <w:rsid w:val="00586375"/>
    <w:rsid w:val="005864A3"/>
    <w:rsid w:val="00587F20"/>
    <w:rsid w:val="00590993"/>
    <w:rsid w:val="00591649"/>
    <w:rsid w:val="00592E43"/>
    <w:rsid w:val="00593C8E"/>
    <w:rsid w:val="00593E34"/>
    <w:rsid w:val="00597309"/>
    <w:rsid w:val="005A1DC0"/>
    <w:rsid w:val="005A1EBE"/>
    <w:rsid w:val="005A3131"/>
    <w:rsid w:val="005A3530"/>
    <w:rsid w:val="005A4E6E"/>
    <w:rsid w:val="005A611F"/>
    <w:rsid w:val="005A7A69"/>
    <w:rsid w:val="005B2E34"/>
    <w:rsid w:val="005B317A"/>
    <w:rsid w:val="005B3384"/>
    <w:rsid w:val="005B34E8"/>
    <w:rsid w:val="005B365F"/>
    <w:rsid w:val="005B46A8"/>
    <w:rsid w:val="005B560B"/>
    <w:rsid w:val="005B5749"/>
    <w:rsid w:val="005B6F18"/>
    <w:rsid w:val="005C6483"/>
    <w:rsid w:val="005C6FC1"/>
    <w:rsid w:val="005D27BA"/>
    <w:rsid w:val="005D2E0A"/>
    <w:rsid w:val="005D400B"/>
    <w:rsid w:val="005D6050"/>
    <w:rsid w:val="005D60DD"/>
    <w:rsid w:val="005D777C"/>
    <w:rsid w:val="005E1851"/>
    <w:rsid w:val="005E40AD"/>
    <w:rsid w:val="005E4534"/>
    <w:rsid w:val="005E5E9A"/>
    <w:rsid w:val="005E67CD"/>
    <w:rsid w:val="005E7904"/>
    <w:rsid w:val="005F1A45"/>
    <w:rsid w:val="005F1FE0"/>
    <w:rsid w:val="005F44EB"/>
    <w:rsid w:val="005F7DDF"/>
    <w:rsid w:val="00600381"/>
    <w:rsid w:val="0060046F"/>
    <w:rsid w:val="00601C2B"/>
    <w:rsid w:val="006023B1"/>
    <w:rsid w:val="00603CB2"/>
    <w:rsid w:val="00604C03"/>
    <w:rsid w:val="00605A58"/>
    <w:rsid w:val="0060748E"/>
    <w:rsid w:val="00611F11"/>
    <w:rsid w:val="006137B4"/>
    <w:rsid w:val="00614B83"/>
    <w:rsid w:val="006158D2"/>
    <w:rsid w:val="006179BF"/>
    <w:rsid w:val="006179F3"/>
    <w:rsid w:val="00617C25"/>
    <w:rsid w:val="00617F86"/>
    <w:rsid w:val="006203AD"/>
    <w:rsid w:val="006207CF"/>
    <w:rsid w:val="00620F5B"/>
    <w:rsid w:val="00622C02"/>
    <w:rsid w:val="006239A0"/>
    <w:rsid w:val="0062492C"/>
    <w:rsid w:val="00625150"/>
    <w:rsid w:val="006307CF"/>
    <w:rsid w:val="00630AB9"/>
    <w:rsid w:val="00631577"/>
    <w:rsid w:val="00632790"/>
    <w:rsid w:val="00632D79"/>
    <w:rsid w:val="00633040"/>
    <w:rsid w:val="00633BD6"/>
    <w:rsid w:val="006345C4"/>
    <w:rsid w:val="006355E3"/>
    <w:rsid w:val="00636522"/>
    <w:rsid w:val="006367A6"/>
    <w:rsid w:val="0064036E"/>
    <w:rsid w:val="00642218"/>
    <w:rsid w:val="00642571"/>
    <w:rsid w:val="00643402"/>
    <w:rsid w:val="00643856"/>
    <w:rsid w:val="00643A05"/>
    <w:rsid w:val="006446CF"/>
    <w:rsid w:val="00644762"/>
    <w:rsid w:val="0064542F"/>
    <w:rsid w:val="0065043D"/>
    <w:rsid w:val="00652FFD"/>
    <w:rsid w:val="006531A6"/>
    <w:rsid w:val="00653D48"/>
    <w:rsid w:val="0065459D"/>
    <w:rsid w:val="00654A60"/>
    <w:rsid w:val="006619AA"/>
    <w:rsid w:val="00663627"/>
    <w:rsid w:val="0066384D"/>
    <w:rsid w:val="00663A82"/>
    <w:rsid w:val="00664139"/>
    <w:rsid w:val="006649AD"/>
    <w:rsid w:val="00665D1D"/>
    <w:rsid w:val="00666B74"/>
    <w:rsid w:val="0066717C"/>
    <w:rsid w:val="006720E1"/>
    <w:rsid w:val="006721D8"/>
    <w:rsid w:val="00673969"/>
    <w:rsid w:val="00675F33"/>
    <w:rsid w:val="006763EF"/>
    <w:rsid w:val="006765C2"/>
    <w:rsid w:val="0068044B"/>
    <w:rsid w:val="006804F4"/>
    <w:rsid w:val="00683146"/>
    <w:rsid w:val="00684489"/>
    <w:rsid w:val="00684D95"/>
    <w:rsid w:val="00685AC3"/>
    <w:rsid w:val="00685F47"/>
    <w:rsid w:val="00686755"/>
    <w:rsid w:val="00691985"/>
    <w:rsid w:val="00691B46"/>
    <w:rsid w:val="00692EE5"/>
    <w:rsid w:val="00694969"/>
    <w:rsid w:val="006950A0"/>
    <w:rsid w:val="0069595C"/>
    <w:rsid w:val="00695C0A"/>
    <w:rsid w:val="00697164"/>
    <w:rsid w:val="006A01CA"/>
    <w:rsid w:val="006A18A3"/>
    <w:rsid w:val="006A1B41"/>
    <w:rsid w:val="006A28C9"/>
    <w:rsid w:val="006A2F95"/>
    <w:rsid w:val="006A382D"/>
    <w:rsid w:val="006A524A"/>
    <w:rsid w:val="006A6566"/>
    <w:rsid w:val="006A6EFB"/>
    <w:rsid w:val="006A77F9"/>
    <w:rsid w:val="006B001D"/>
    <w:rsid w:val="006B0D23"/>
    <w:rsid w:val="006B15FA"/>
    <w:rsid w:val="006B28B3"/>
    <w:rsid w:val="006B48EB"/>
    <w:rsid w:val="006B578D"/>
    <w:rsid w:val="006B59A0"/>
    <w:rsid w:val="006B7290"/>
    <w:rsid w:val="006C1B96"/>
    <w:rsid w:val="006C7BAA"/>
    <w:rsid w:val="006D03A6"/>
    <w:rsid w:val="006D14E5"/>
    <w:rsid w:val="006D16C0"/>
    <w:rsid w:val="006D1CDF"/>
    <w:rsid w:val="006D1F0B"/>
    <w:rsid w:val="006D3CF2"/>
    <w:rsid w:val="006D4DBF"/>
    <w:rsid w:val="006E28F4"/>
    <w:rsid w:val="006E29F1"/>
    <w:rsid w:val="006E360E"/>
    <w:rsid w:val="006E37C9"/>
    <w:rsid w:val="006E50BE"/>
    <w:rsid w:val="006F169C"/>
    <w:rsid w:val="006F2A04"/>
    <w:rsid w:val="006F37AA"/>
    <w:rsid w:val="006F42D3"/>
    <w:rsid w:val="006F57BB"/>
    <w:rsid w:val="006F6522"/>
    <w:rsid w:val="006F7FA8"/>
    <w:rsid w:val="00700020"/>
    <w:rsid w:val="007004B9"/>
    <w:rsid w:val="007015FD"/>
    <w:rsid w:val="00701623"/>
    <w:rsid w:val="00705A24"/>
    <w:rsid w:val="00705CC2"/>
    <w:rsid w:val="00706E50"/>
    <w:rsid w:val="00707457"/>
    <w:rsid w:val="00707A01"/>
    <w:rsid w:val="00710421"/>
    <w:rsid w:val="007120AE"/>
    <w:rsid w:val="00713AFF"/>
    <w:rsid w:val="0071797D"/>
    <w:rsid w:val="00720795"/>
    <w:rsid w:val="00721857"/>
    <w:rsid w:val="00723414"/>
    <w:rsid w:val="0072398D"/>
    <w:rsid w:val="00723EFD"/>
    <w:rsid w:val="0072463B"/>
    <w:rsid w:val="00724646"/>
    <w:rsid w:val="007257FA"/>
    <w:rsid w:val="00725A8C"/>
    <w:rsid w:val="0073052C"/>
    <w:rsid w:val="00733372"/>
    <w:rsid w:val="00733B76"/>
    <w:rsid w:val="00734860"/>
    <w:rsid w:val="00735ADA"/>
    <w:rsid w:val="00736445"/>
    <w:rsid w:val="00736453"/>
    <w:rsid w:val="0073727C"/>
    <w:rsid w:val="007401C6"/>
    <w:rsid w:val="00741E3A"/>
    <w:rsid w:val="00743EC5"/>
    <w:rsid w:val="00745257"/>
    <w:rsid w:val="00747D1D"/>
    <w:rsid w:val="007500FA"/>
    <w:rsid w:val="00750651"/>
    <w:rsid w:val="00753E07"/>
    <w:rsid w:val="0075542C"/>
    <w:rsid w:val="00760159"/>
    <w:rsid w:val="00760BD4"/>
    <w:rsid w:val="00760C0D"/>
    <w:rsid w:val="007637CF"/>
    <w:rsid w:val="00764105"/>
    <w:rsid w:val="0076528D"/>
    <w:rsid w:val="00766382"/>
    <w:rsid w:val="00770191"/>
    <w:rsid w:val="007701B0"/>
    <w:rsid w:val="00771053"/>
    <w:rsid w:val="0077213C"/>
    <w:rsid w:val="007724AD"/>
    <w:rsid w:val="007742D1"/>
    <w:rsid w:val="007756C1"/>
    <w:rsid w:val="00776324"/>
    <w:rsid w:val="007765DD"/>
    <w:rsid w:val="00776B2E"/>
    <w:rsid w:val="0078091E"/>
    <w:rsid w:val="007819AC"/>
    <w:rsid w:val="00783F8F"/>
    <w:rsid w:val="007865B6"/>
    <w:rsid w:val="007865C3"/>
    <w:rsid w:val="00790636"/>
    <w:rsid w:val="00795CF8"/>
    <w:rsid w:val="00795F0E"/>
    <w:rsid w:val="00797B1C"/>
    <w:rsid w:val="007A65AB"/>
    <w:rsid w:val="007A69D9"/>
    <w:rsid w:val="007A6B79"/>
    <w:rsid w:val="007A7AAE"/>
    <w:rsid w:val="007B044B"/>
    <w:rsid w:val="007B1D52"/>
    <w:rsid w:val="007B2D1C"/>
    <w:rsid w:val="007B2E63"/>
    <w:rsid w:val="007B664E"/>
    <w:rsid w:val="007C0B4B"/>
    <w:rsid w:val="007C12E9"/>
    <w:rsid w:val="007C2B86"/>
    <w:rsid w:val="007C30D8"/>
    <w:rsid w:val="007C5956"/>
    <w:rsid w:val="007C6EBC"/>
    <w:rsid w:val="007C797F"/>
    <w:rsid w:val="007C7CF7"/>
    <w:rsid w:val="007D05ED"/>
    <w:rsid w:val="007D0AAF"/>
    <w:rsid w:val="007D10E5"/>
    <w:rsid w:val="007D2A6B"/>
    <w:rsid w:val="007D33C3"/>
    <w:rsid w:val="007D3C64"/>
    <w:rsid w:val="007D4D7B"/>
    <w:rsid w:val="007D5A78"/>
    <w:rsid w:val="007E0085"/>
    <w:rsid w:val="007E2E2D"/>
    <w:rsid w:val="007E5950"/>
    <w:rsid w:val="007E5C47"/>
    <w:rsid w:val="007E5F97"/>
    <w:rsid w:val="007E6151"/>
    <w:rsid w:val="007F001D"/>
    <w:rsid w:val="007F1186"/>
    <w:rsid w:val="007F1E67"/>
    <w:rsid w:val="007F2484"/>
    <w:rsid w:val="007F304E"/>
    <w:rsid w:val="007F4AD7"/>
    <w:rsid w:val="007F5BC0"/>
    <w:rsid w:val="0080004E"/>
    <w:rsid w:val="00800C18"/>
    <w:rsid w:val="008026D0"/>
    <w:rsid w:val="00805D90"/>
    <w:rsid w:val="008113F5"/>
    <w:rsid w:val="00811F0C"/>
    <w:rsid w:val="00813107"/>
    <w:rsid w:val="008142E8"/>
    <w:rsid w:val="0081467C"/>
    <w:rsid w:val="0081555D"/>
    <w:rsid w:val="00816036"/>
    <w:rsid w:val="00816826"/>
    <w:rsid w:val="0081735E"/>
    <w:rsid w:val="00822512"/>
    <w:rsid w:val="00822837"/>
    <w:rsid w:val="00824A1A"/>
    <w:rsid w:val="00824D7F"/>
    <w:rsid w:val="0082660F"/>
    <w:rsid w:val="0083072B"/>
    <w:rsid w:val="0083100E"/>
    <w:rsid w:val="00832DC8"/>
    <w:rsid w:val="0083363F"/>
    <w:rsid w:val="00834A16"/>
    <w:rsid w:val="00835D86"/>
    <w:rsid w:val="008362A6"/>
    <w:rsid w:val="008367DD"/>
    <w:rsid w:val="008435A8"/>
    <w:rsid w:val="00844155"/>
    <w:rsid w:val="00844BF2"/>
    <w:rsid w:val="00847635"/>
    <w:rsid w:val="00847D02"/>
    <w:rsid w:val="00847FBA"/>
    <w:rsid w:val="008502EC"/>
    <w:rsid w:val="008506CA"/>
    <w:rsid w:val="00850764"/>
    <w:rsid w:val="00854BB3"/>
    <w:rsid w:val="00855C48"/>
    <w:rsid w:val="00855E75"/>
    <w:rsid w:val="00856890"/>
    <w:rsid w:val="0085701E"/>
    <w:rsid w:val="00860F3A"/>
    <w:rsid w:val="00861EA4"/>
    <w:rsid w:val="008668CB"/>
    <w:rsid w:val="008676B0"/>
    <w:rsid w:val="0087079C"/>
    <w:rsid w:val="00870F6B"/>
    <w:rsid w:val="008736EE"/>
    <w:rsid w:val="00874392"/>
    <w:rsid w:val="00874879"/>
    <w:rsid w:val="00875C88"/>
    <w:rsid w:val="00875E16"/>
    <w:rsid w:val="008803E4"/>
    <w:rsid w:val="00880D03"/>
    <w:rsid w:val="00880E3F"/>
    <w:rsid w:val="00882630"/>
    <w:rsid w:val="00882819"/>
    <w:rsid w:val="00882CB3"/>
    <w:rsid w:val="0088356E"/>
    <w:rsid w:val="00887499"/>
    <w:rsid w:val="00891090"/>
    <w:rsid w:val="00892ACC"/>
    <w:rsid w:val="00893A19"/>
    <w:rsid w:val="008942DD"/>
    <w:rsid w:val="008945E1"/>
    <w:rsid w:val="0089461F"/>
    <w:rsid w:val="00897202"/>
    <w:rsid w:val="00897D40"/>
    <w:rsid w:val="008A2316"/>
    <w:rsid w:val="008A2ADA"/>
    <w:rsid w:val="008A444F"/>
    <w:rsid w:val="008A471E"/>
    <w:rsid w:val="008A4994"/>
    <w:rsid w:val="008A4A14"/>
    <w:rsid w:val="008A6B4A"/>
    <w:rsid w:val="008B0F26"/>
    <w:rsid w:val="008B1D15"/>
    <w:rsid w:val="008B21B2"/>
    <w:rsid w:val="008B420C"/>
    <w:rsid w:val="008B5439"/>
    <w:rsid w:val="008B5565"/>
    <w:rsid w:val="008B62D8"/>
    <w:rsid w:val="008B7C3C"/>
    <w:rsid w:val="008C0D68"/>
    <w:rsid w:val="008C100C"/>
    <w:rsid w:val="008C2822"/>
    <w:rsid w:val="008C2F1A"/>
    <w:rsid w:val="008C30EA"/>
    <w:rsid w:val="008C5190"/>
    <w:rsid w:val="008C72F7"/>
    <w:rsid w:val="008D03B7"/>
    <w:rsid w:val="008D18C7"/>
    <w:rsid w:val="008D2BBA"/>
    <w:rsid w:val="008D4354"/>
    <w:rsid w:val="008D75F3"/>
    <w:rsid w:val="008E1DA2"/>
    <w:rsid w:val="008E42AD"/>
    <w:rsid w:val="008E4C97"/>
    <w:rsid w:val="008E6089"/>
    <w:rsid w:val="008E6B66"/>
    <w:rsid w:val="008E6B7A"/>
    <w:rsid w:val="008E7AF8"/>
    <w:rsid w:val="008E7B8B"/>
    <w:rsid w:val="008E7F63"/>
    <w:rsid w:val="008F0ABF"/>
    <w:rsid w:val="008F2089"/>
    <w:rsid w:val="008F41D6"/>
    <w:rsid w:val="008F5AD7"/>
    <w:rsid w:val="008F5D82"/>
    <w:rsid w:val="008F67D6"/>
    <w:rsid w:val="008F7FA1"/>
    <w:rsid w:val="009007D3"/>
    <w:rsid w:val="00901644"/>
    <w:rsid w:val="009024A1"/>
    <w:rsid w:val="00905E00"/>
    <w:rsid w:val="00905E43"/>
    <w:rsid w:val="00906A03"/>
    <w:rsid w:val="00907599"/>
    <w:rsid w:val="00910A53"/>
    <w:rsid w:val="00911884"/>
    <w:rsid w:val="00912626"/>
    <w:rsid w:val="00912A3E"/>
    <w:rsid w:val="00912CA4"/>
    <w:rsid w:val="0091340D"/>
    <w:rsid w:val="0091400D"/>
    <w:rsid w:val="00914E67"/>
    <w:rsid w:val="009150C7"/>
    <w:rsid w:val="009165EA"/>
    <w:rsid w:val="009174AF"/>
    <w:rsid w:val="00917D15"/>
    <w:rsid w:val="00920DE2"/>
    <w:rsid w:val="009212D8"/>
    <w:rsid w:val="00921C59"/>
    <w:rsid w:val="00923464"/>
    <w:rsid w:val="009249BE"/>
    <w:rsid w:val="009307A4"/>
    <w:rsid w:val="00930D7C"/>
    <w:rsid w:val="00932E6D"/>
    <w:rsid w:val="009334DF"/>
    <w:rsid w:val="00933DD1"/>
    <w:rsid w:val="0093454F"/>
    <w:rsid w:val="009402BA"/>
    <w:rsid w:val="009411B6"/>
    <w:rsid w:val="00941627"/>
    <w:rsid w:val="00942358"/>
    <w:rsid w:val="00942A4A"/>
    <w:rsid w:val="00943FEA"/>
    <w:rsid w:val="00944900"/>
    <w:rsid w:val="009449E8"/>
    <w:rsid w:val="009456DD"/>
    <w:rsid w:val="00946945"/>
    <w:rsid w:val="00946C31"/>
    <w:rsid w:val="00950716"/>
    <w:rsid w:val="0095187B"/>
    <w:rsid w:val="009528FF"/>
    <w:rsid w:val="00954C3B"/>
    <w:rsid w:val="00955ED5"/>
    <w:rsid w:val="00956775"/>
    <w:rsid w:val="00956D1D"/>
    <w:rsid w:val="00960E12"/>
    <w:rsid w:val="00962671"/>
    <w:rsid w:val="009661E3"/>
    <w:rsid w:val="00966BFA"/>
    <w:rsid w:val="00971B31"/>
    <w:rsid w:val="00971F3D"/>
    <w:rsid w:val="009724AB"/>
    <w:rsid w:val="009736B9"/>
    <w:rsid w:val="009739DF"/>
    <w:rsid w:val="009749CD"/>
    <w:rsid w:val="0098014F"/>
    <w:rsid w:val="00980E87"/>
    <w:rsid w:val="00982979"/>
    <w:rsid w:val="00985279"/>
    <w:rsid w:val="00987982"/>
    <w:rsid w:val="009905E6"/>
    <w:rsid w:val="00991CD6"/>
    <w:rsid w:val="009929BE"/>
    <w:rsid w:val="00994927"/>
    <w:rsid w:val="00994CCE"/>
    <w:rsid w:val="00995805"/>
    <w:rsid w:val="009959F3"/>
    <w:rsid w:val="009966ED"/>
    <w:rsid w:val="00996AFC"/>
    <w:rsid w:val="00997671"/>
    <w:rsid w:val="009A001A"/>
    <w:rsid w:val="009A005E"/>
    <w:rsid w:val="009A033F"/>
    <w:rsid w:val="009A066F"/>
    <w:rsid w:val="009A1ECC"/>
    <w:rsid w:val="009A5EF0"/>
    <w:rsid w:val="009A6639"/>
    <w:rsid w:val="009B14CA"/>
    <w:rsid w:val="009B1FE0"/>
    <w:rsid w:val="009B1FEE"/>
    <w:rsid w:val="009B33FF"/>
    <w:rsid w:val="009B3554"/>
    <w:rsid w:val="009B4F5B"/>
    <w:rsid w:val="009B5402"/>
    <w:rsid w:val="009B64A4"/>
    <w:rsid w:val="009B7EAE"/>
    <w:rsid w:val="009C07D4"/>
    <w:rsid w:val="009C0D48"/>
    <w:rsid w:val="009C274C"/>
    <w:rsid w:val="009C2807"/>
    <w:rsid w:val="009C316E"/>
    <w:rsid w:val="009C4F9A"/>
    <w:rsid w:val="009C67C6"/>
    <w:rsid w:val="009D0693"/>
    <w:rsid w:val="009D0982"/>
    <w:rsid w:val="009D2576"/>
    <w:rsid w:val="009D3EC7"/>
    <w:rsid w:val="009D4211"/>
    <w:rsid w:val="009D4414"/>
    <w:rsid w:val="009D4C6C"/>
    <w:rsid w:val="009D507E"/>
    <w:rsid w:val="009D58F0"/>
    <w:rsid w:val="009D64DE"/>
    <w:rsid w:val="009D6E9C"/>
    <w:rsid w:val="009D72F7"/>
    <w:rsid w:val="009E060C"/>
    <w:rsid w:val="009E0656"/>
    <w:rsid w:val="009E0C8A"/>
    <w:rsid w:val="009E3692"/>
    <w:rsid w:val="009E3855"/>
    <w:rsid w:val="009E3871"/>
    <w:rsid w:val="009E3981"/>
    <w:rsid w:val="009E411B"/>
    <w:rsid w:val="009E4899"/>
    <w:rsid w:val="009E4FFF"/>
    <w:rsid w:val="009E76CE"/>
    <w:rsid w:val="009E7BB1"/>
    <w:rsid w:val="009F0620"/>
    <w:rsid w:val="009F1660"/>
    <w:rsid w:val="009F25C3"/>
    <w:rsid w:val="009F2B56"/>
    <w:rsid w:val="009F6DE1"/>
    <w:rsid w:val="009F7EDE"/>
    <w:rsid w:val="00A005E2"/>
    <w:rsid w:val="00A02C30"/>
    <w:rsid w:val="00A03ABC"/>
    <w:rsid w:val="00A0545B"/>
    <w:rsid w:val="00A06AD8"/>
    <w:rsid w:val="00A06C61"/>
    <w:rsid w:val="00A06C91"/>
    <w:rsid w:val="00A074C9"/>
    <w:rsid w:val="00A10976"/>
    <w:rsid w:val="00A123BC"/>
    <w:rsid w:val="00A12E6B"/>
    <w:rsid w:val="00A1465E"/>
    <w:rsid w:val="00A14A14"/>
    <w:rsid w:val="00A176A4"/>
    <w:rsid w:val="00A204F5"/>
    <w:rsid w:val="00A20AAB"/>
    <w:rsid w:val="00A214DD"/>
    <w:rsid w:val="00A218C2"/>
    <w:rsid w:val="00A21B62"/>
    <w:rsid w:val="00A26AFC"/>
    <w:rsid w:val="00A270E9"/>
    <w:rsid w:val="00A3069F"/>
    <w:rsid w:val="00A321CC"/>
    <w:rsid w:val="00A33800"/>
    <w:rsid w:val="00A350B5"/>
    <w:rsid w:val="00A35BDF"/>
    <w:rsid w:val="00A368A8"/>
    <w:rsid w:val="00A36F38"/>
    <w:rsid w:val="00A37875"/>
    <w:rsid w:val="00A37A72"/>
    <w:rsid w:val="00A40142"/>
    <w:rsid w:val="00A40C63"/>
    <w:rsid w:val="00A41D88"/>
    <w:rsid w:val="00A42C41"/>
    <w:rsid w:val="00A43555"/>
    <w:rsid w:val="00A47406"/>
    <w:rsid w:val="00A52D3A"/>
    <w:rsid w:val="00A554F3"/>
    <w:rsid w:val="00A55F95"/>
    <w:rsid w:val="00A6087F"/>
    <w:rsid w:val="00A627FA"/>
    <w:rsid w:val="00A65E6C"/>
    <w:rsid w:val="00A65F17"/>
    <w:rsid w:val="00A65F5B"/>
    <w:rsid w:val="00A66290"/>
    <w:rsid w:val="00A665B7"/>
    <w:rsid w:val="00A7122A"/>
    <w:rsid w:val="00A71AA1"/>
    <w:rsid w:val="00A71E8A"/>
    <w:rsid w:val="00A75524"/>
    <w:rsid w:val="00A8228C"/>
    <w:rsid w:val="00A83D0B"/>
    <w:rsid w:val="00A85079"/>
    <w:rsid w:val="00A85EEA"/>
    <w:rsid w:val="00A86F85"/>
    <w:rsid w:val="00A8756E"/>
    <w:rsid w:val="00A901BC"/>
    <w:rsid w:val="00A948A2"/>
    <w:rsid w:val="00A96169"/>
    <w:rsid w:val="00A9729A"/>
    <w:rsid w:val="00AA1C43"/>
    <w:rsid w:val="00AA21FA"/>
    <w:rsid w:val="00AA2B1D"/>
    <w:rsid w:val="00AA3ACA"/>
    <w:rsid w:val="00AA42C5"/>
    <w:rsid w:val="00AA4552"/>
    <w:rsid w:val="00AB05C9"/>
    <w:rsid w:val="00AB3861"/>
    <w:rsid w:val="00AB405A"/>
    <w:rsid w:val="00AB4A4B"/>
    <w:rsid w:val="00AB5753"/>
    <w:rsid w:val="00AB6BD5"/>
    <w:rsid w:val="00AB6D2E"/>
    <w:rsid w:val="00AC1EE8"/>
    <w:rsid w:val="00AC2677"/>
    <w:rsid w:val="00AC2E3D"/>
    <w:rsid w:val="00AC348B"/>
    <w:rsid w:val="00AC3F24"/>
    <w:rsid w:val="00AC421D"/>
    <w:rsid w:val="00AC7624"/>
    <w:rsid w:val="00AC7810"/>
    <w:rsid w:val="00AC7D3E"/>
    <w:rsid w:val="00AD075D"/>
    <w:rsid w:val="00AD45F8"/>
    <w:rsid w:val="00AD5577"/>
    <w:rsid w:val="00AD5ECB"/>
    <w:rsid w:val="00AD5F7D"/>
    <w:rsid w:val="00AD69A0"/>
    <w:rsid w:val="00AD7281"/>
    <w:rsid w:val="00AE10D3"/>
    <w:rsid w:val="00AE1E68"/>
    <w:rsid w:val="00AE3614"/>
    <w:rsid w:val="00AE4E3E"/>
    <w:rsid w:val="00AE78DB"/>
    <w:rsid w:val="00AF0514"/>
    <w:rsid w:val="00AF1D48"/>
    <w:rsid w:val="00AF2232"/>
    <w:rsid w:val="00AF2B25"/>
    <w:rsid w:val="00AF2F5E"/>
    <w:rsid w:val="00AF2FC8"/>
    <w:rsid w:val="00AF418D"/>
    <w:rsid w:val="00AF4FE6"/>
    <w:rsid w:val="00AF6A2D"/>
    <w:rsid w:val="00B00137"/>
    <w:rsid w:val="00B00C98"/>
    <w:rsid w:val="00B01178"/>
    <w:rsid w:val="00B012F3"/>
    <w:rsid w:val="00B029A0"/>
    <w:rsid w:val="00B030F1"/>
    <w:rsid w:val="00B07153"/>
    <w:rsid w:val="00B07D69"/>
    <w:rsid w:val="00B07DD8"/>
    <w:rsid w:val="00B1100B"/>
    <w:rsid w:val="00B13110"/>
    <w:rsid w:val="00B155F2"/>
    <w:rsid w:val="00B15B8A"/>
    <w:rsid w:val="00B15DC2"/>
    <w:rsid w:val="00B160F3"/>
    <w:rsid w:val="00B2076F"/>
    <w:rsid w:val="00B21BE2"/>
    <w:rsid w:val="00B228F3"/>
    <w:rsid w:val="00B22B50"/>
    <w:rsid w:val="00B31B6E"/>
    <w:rsid w:val="00B33492"/>
    <w:rsid w:val="00B33CC7"/>
    <w:rsid w:val="00B3446F"/>
    <w:rsid w:val="00B34C2E"/>
    <w:rsid w:val="00B36C66"/>
    <w:rsid w:val="00B37253"/>
    <w:rsid w:val="00B377C3"/>
    <w:rsid w:val="00B43A54"/>
    <w:rsid w:val="00B448A3"/>
    <w:rsid w:val="00B50B10"/>
    <w:rsid w:val="00B51638"/>
    <w:rsid w:val="00B52A33"/>
    <w:rsid w:val="00B531E0"/>
    <w:rsid w:val="00B56F67"/>
    <w:rsid w:val="00B57688"/>
    <w:rsid w:val="00B6292C"/>
    <w:rsid w:val="00B63216"/>
    <w:rsid w:val="00B647E5"/>
    <w:rsid w:val="00B67FA7"/>
    <w:rsid w:val="00B70EB9"/>
    <w:rsid w:val="00B7330E"/>
    <w:rsid w:val="00B7337D"/>
    <w:rsid w:val="00B73712"/>
    <w:rsid w:val="00B73744"/>
    <w:rsid w:val="00B73890"/>
    <w:rsid w:val="00B73A15"/>
    <w:rsid w:val="00B74254"/>
    <w:rsid w:val="00B74421"/>
    <w:rsid w:val="00B7462E"/>
    <w:rsid w:val="00B747D1"/>
    <w:rsid w:val="00B74C58"/>
    <w:rsid w:val="00B75B70"/>
    <w:rsid w:val="00B76458"/>
    <w:rsid w:val="00B77173"/>
    <w:rsid w:val="00B77B38"/>
    <w:rsid w:val="00B77EAE"/>
    <w:rsid w:val="00B8006B"/>
    <w:rsid w:val="00B80910"/>
    <w:rsid w:val="00B81FF7"/>
    <w:rsid w:val="00B820AC"/>
    <w:rsid w:val="00B82556"/>
    <w:rsid w:val="00B82BB9"/>
    <w:rsid w:val="00B904BD"/>
    <w:rsid w:val="00B912FC"/>
    <w:rsid w:val="00B920BE"/>
    <w:rsid w:val="00B92788"/>
    <w:rsid w:val="00B92861"/>
    <w:rsid w:val="00B93FB6"/>
    <w:rsid w:val="00B97BEE"/>
    <w:rsid w:val="00BA137D"/>
    <w:rsid w:val="00BA28CD"/>
    <w:rsid w:val="00BA6B13"/>
    <w:rsid w:val="00BA6FC7"/>
    <w:rsid w:val="00BB10A9"/>
    <w:rsid w:val="00BB3035"/>
    <w:rsid w:val="00BB3215"/>
    <w:rsid w:val="00BB4362"/>
    <w:rsid w:val="00BB5AB5"/>
    <w:rsid w:val="00BB6088"/>
    <w:rsid w:val="00BC07A5"/>
    <w:rsid w:val="00BC0C89"/>
    <w:rsid w:val="00BC2C7F"/>
    <w:rsid w:val="00BC31A2"/>
    <w:rsid w:val="00BC398B"/>
    <w:rsid w:val="00BC4A8E"/>
    <w:rsid w:val="00BC5261"/>
    <w:rsid w:val="00BC5D7F"/>
    <w:rsid w:val="00BC7810"/>
    <w:rsid w:val="00BC7C6C"/>
    <w:rsid w:val="00BD00D3"/>
    <w:rsid w:val="00BD449C"/>
    <w:rsid w:val="00BD5F13"/>
    <w:rsid w:val="00BD64C0"/>
    <w:rsid w:val="00BD6D41"/>
    <w:rsid w:val="00BE043D"/>
    <w:rsid w:val="00BE1013"/>
    <w:rsid w:val="00BE18FA"/>
    <w:rsid w:val="00BE21E4"/>
    <w:rsid w:val="00BE248E"/>
    <w:rsid w:val="00BE451E"/>
    <w:rsid w:val="00BE45E9"/>
    <w:rsid w:val="00BE4A66"/>
    <w:rsid w:val="00BE5332"/>
    <w:rsid w:val="00BE7E67"/>
    <w:rsid w:val="00BF0C8F"/>
    <w:rsid w:val="00BF0DA5"/>
    <w:rsid w:val="00BF0DC6"/>
    <w:rsid w:val="00BF1804"/>
    <w:rsid w:val="00BF7637"/>
    <w:rsid w:val="00C00380"/>
    <w:rsid w:val="00C05D33"/>
    <w:rsid w:val="00C06FBC"/>
    <w:rsid w:val="00C070C0"/>
    <w:rsid w:val="00C0716E"/>
    <w:rsid w:val="00C0765E"/>
    <w:rsid w:val="00C1135A"/>
    <w:rsid w:val="00C1216B"/>
    <w:rsid w:val="00C12A94"/>
    <w:rsid w:val="00C132E4"/>
    <w:rsid w:val="00C14E27"/>
    <w:rsid w:val="00C15455"/>
    <w:rsid w:val="00C15734"/>
    <w:rsid w:val="00C16D6D"/>
    <w:rsid w:val="00C17C1B"/>
    <w:rsid w:val="00C21A82"/>
    <w:rsid w:val="00C221FF"/>
    <w:rsid w:val="00C24731"/>
    <w:rsid w:val="00C25055"/>
    <w:rsid w:val="00C27946"/>
    <w:rsid w:val="00C27CE3"/>
    <w:rsid w:val="00C306C4"/>
    <w:rsid w:val="00C324B7"/>
    <w:rsid w:val="00C32C5C"/>
    <w:rsid w:val="00C355B1"/>
    <w:rsid w:val="00C37D5C"/>
    <w:rsid w:val="00C40B58"/>
    <w:rsid w:val="00C4112E"/>
    <w:rsid w:val="00C415FA"/>
    <w:rsid w:val="00C43687"/>
    <w:rsid w:val="00C443B8"/>
    <w:rsid w:val="00C44842"/>
    <w:rsid w:val="00C44958"/>
    <w:rsid w:val="00C44DD7"/>
    <w:rsid w:val="00C452DF"/>
    <w:rsid w:val="00C459F2"/>
    <w:rsid w:val="00C45B38"/>
    <w:rsid w:val="00C46AF4"/>
    <w:rsid w:val="00C46B85"/>
    <w:rsid w:val="00C47C14"/>
    <w:rsid w:val="00C50B7D"/>
    <w:rsid w:val="00C51D62"/>
    <w:rsid w:val="00C51EFB"/>
    <w:rsid w:val="00C523BE"/>
    <w:rsid w:val="00C55083"/>
    <w:rsid w:val="00C55965"/>
    <w:rsid w:val="00C57D2D"/>
    <w:rsid w:val="00C60B4A"/>
    <w:rsid w:val="00C620F4"/>
    <w:rsid w:val="00C62C6E"/>
    <w:rsid w:val="00C631F5"/>
    <w:rsid w:val="00C653E4"/>
    <w:rsid w:val="00C65406"/>
    <w:rsid w:val="00C65DAB"/>
    <w:rsid w:val="00C66CC6"/>
    <w:rsid w:val="00C74D1E"/>
    <w:rsid w:val="00C74F87"/>
    <w:rsid w:val="00C76240"/>
    <w:rsid w:val="00C766ED"/>
    <w:rsid w:val="00C767A3"/>
    <w:rsid w:val="00C76FCC"/>
    <w:rsid w:val="00C77C3B"/>
    <w:rsid w:val="00C8296C"/>
    <w:rsid w:val="00C85351"/>
    <w:rsid w:val="00C8750A"/>
    <w:rsid w:val="00C876A9"/>
    <w:rsid w:val="00C877A9"/>
    <w:rsid w:val="00C93080"/>
    <w:rsid w:val="00C9333F"/>
    <w:rsid w:val="00C94514"/>
    <w:rsid w:val="00C97FCE"/>
    <w:rsid w:val="00CA4173"/>
    <w:rsid w:val="00CA5C45"/>
    <w:rsid w:val="00CA6D04"/>
    <w:rsid w:val="00CA7DB7"/>
    <w:rsid w:val="00CB1B68"/>
    <w:rsid w:val="00CB1BFE"/>
    <w:rsid w:val="00CB20E5"/>
    <w:rsid w:val="00CB3180"/>
    <w:rsid w:val="00CB39CF"/>
    <w:rsid w:val="00CB46CD"/>
    <w:rsid w:val="00CB7871"/>
    <w:rsid w:val="00CB7C7B"/>
    <w:rsid w:val="00CC0265"/>
    <w:rsid w:val="00CC1413"/>
    <w:rsid w:val="00CC1D57"/>
    <w:rsid w:val="00CC4E64"/>
    <w:rsid w:val="00CD0089"/>
    <w:rsid w:val="00CD08C1"/>
    <w:rsid w:val="00CD0B54"/>
    <w:rsid w:val="00CD11D5"/>
    <w:rsid w:val="00CD1934"/>
    <w:rsid w:val="00CD2634"/>
    <w:rsid w:val="00CD2A35"/>
    <w:rsid w:val="00CD35F1"/>
    <w:rsid w:val="00CD6460"/>
    <w:rsid w:val="00CE0362"/>
    <w:rsid w:val="00CE095A"/>
    <w:rsid w:val="00CE190F"/>
    <w:rsid w:val="00CE1B18"/>
    <w:rsid w:val="00CE2743"/>
    <w:rsid w:val="00CE3545"/>
    <w:rsid w:val="00CE36F4"/>
    <w:rsid w:val="00CE43FD"/>
    <w:rsid w:val="00CE62DF"/>
    <w:rsid w:val="00CF0D64"/>
    <w:rsid w:val="00CF13C4"/>
    <w:rsid w:val="00CF2025"/>
    <w:rsid w:val="00CF39B4"/>
    <w:rsid w:val="00CF46BD"/>
    <w:rsid w:val="00CF58D7"/>
    <w:rsid w:val="00D01018"/>
    <w:rsid w:val="00D03650"/>
    <w:rsid w:val="00D03EF8"/>
    <w:rsid w:val="00D0525E"/>
    <w:rsid w:val="00D0546E"/>
    <w:rsid w:val="00D05F67"/>
    <w:rsid w:val="00D07AF4"/>
    <w:rsid w:val="00D119FA"/>
    <w:rsid w:val="00D134A9"/>
    <w:rsid w:val="00D20A9F"/>
    <w:rsid w:val="00D251DA"/>
    <w:rsid w:val="00D259BF"/>
    <w:rsid w:val="00D26493"/>
    <w:rsid w:val="00D273C3"/>
    <w:rsid w:val="00D278E7"/>
    <w:rsid w:val="00D30176"/>
    <w:rsid w:val="00D30B70"/>
    <w:rsid w:val="00D32F32"/>
    <w:rsid w:val="00D3403F"/>
    <w:rsid w:val="00D345EA"/>
    <w:rsid w:val="00D35109"/>
    <w:rsid w:val="00D3515E"/>
    <w:rsid w:val="00D4094C"/>
    <w:rsid w:val="00D409BA"/>
    <w:rsid w:val="00D40DCF"/>
    <w:rsid w:val="00D43AA7"/>
    <w:rsid w:val="00D44ABF"/>
    <w:rsid w:val="00D469D2"/>
    <w:rsid w:val="00D46D70"/>
    <w:rsid w:val="00D46EFC"/>
    <w:rsid w:val="00D51ADE"/>
    <w:rsid w:val="00D51C68"/>
    <w:rsid w:val="00D5335E"/>
    <w:rsid w:val="00D54019"/>
    <w:rsid w:val="00D54995"/>
    <w:rsid w:val="00D55274"/>
    <w:rsid w:val="00D55831"/>
    <w:rsid w:val="00D57AF7"/>
    <w:rsid w:val="00D62227"/>
    <w:rsid w:val="00D63A78"/>
    <w:rsid w:val="00D63E85"/>
    <w:rsid w:val="00D6504A"/>
    <w:rsid w:val="00D66D7D"/>
    <w:rsid w:val="00D66E75"/>
    <w:rsid w:val="00D6728D"/>
    <w:rsid w:val="00D6741D"/>
    <w:rsid w:val="00D7190C"/>
    <w:rsid w:val="00D7255C"/>
    <w:rsid w:val="00D76193"/>
    <w:rsid w:val="00D76367"/>
    <w:rsid w:val="00D76B13"/>
    <w:rsid w:val="00D81C88"/>
    <w:rsid w:val="00D823D1"/>
    <w:rsid w:val="00D83C89"/>
    <w:rsid w:val="00D846EA"/>
    <w:rsid w:val="00D85B4B"/>
    <w:rsid w:val="00D86264"/>
    <w:rsid w:val="00D867B3"/>
    <w:rsid w:val="00D87188"/>
    <w:rsid w:val="00D878A6"/>
    <w:rsid w:val="00D87F3A"/>
    <w:rsid w:val="00D900EF"/>
    <w:rsid w:val="00D909B0"/>
    <w:rsid w:val="00D9389C"/>
    <w:rsid w:val="00D93D8F"/>
    <w:rsid w:val="00D9417C"/>
    <w:rsid w:val="00D96A78"/>
    <w:rsid w:val="00D96C4D"/>
    <w:rsid w:val="00D96E47"/>
    <w:rsid w:val="00D97E70"/>
    <w:rsid w:val="00D97F46"/>
    <w:rsid w:val="00DA1BFE"/>
    <w:rsid w:val="00DA20DF"/>
    <w:rsid w:val="00DA3583"/>
    <w:rsid w:val="00DA3B40"/>
    <w:rsid w:val="00DA451D"/>
    <w:rsid w:val="00DA4573"/>
    <w:rsid w:val="00DA58B3"/>
    <w:rsid w:val="00DA6B14"/>
    <w:rsid w:val="00DA7723"/>
    <w:rsid w:val="00DA7A1F"/>
    <w:rsid w:val="00DA7ED6"/>
    <w:rsid w:val="00DB03A5"/>
    <w:rsid w:val="00DB0757"/>
    <w:rsid w:val="00DB1530"/>
    <w:rsid w:val="00DB179D"/>
    <w:rsid w:val="00DB1BB1"/>
    <w:rsid w:val="00DB2DF7"/>
    <w:rsid w:val="00DB362C"/>
    <w:rsid w:val="00DB591F"/>
    <w:rsid w:val="00DB5CC7"/>
    <w:rsid w:val="00DB5EC9"/>
    <w:rsid w:val="00DB7FDB"/>
    <w:rsid w:val="00DC0106"/>
    <w:rsid w:val="00DC155F"/>
    <w:rsid w:val="00DC19FC"/>
    <w:rsid w:val="00DC27C6"/>
    <w:rsid w:val="00DC3C82"/>
    <w:rsid w:val="00DC4D4D"/>
    <w:rsid w:val="00DC4DE2"/>
    <w:rsid w:val="00DC5FCF"/>
    <w:rsid w:val="00DC604A"/>
    <w:rsid w:val="00DC751A"/>
    <w:rsid w:val="00DD0B0E"/>
    <w:rsid w:val="00DD1538"/>
    <w:rsid w:val="00DD7BE9"/>
    <w:rsid w:val="00DE0D48"/>
    <w:rsid w:val="00DE2083"/>
    <w:rsid w:val="00DE2D67"/>
    <w:rsid w:val="00DE50FF"/>
    <w:rsid w:val="00DE58F8"/>
    <w:rsid w:val="00DE590C"/>
    <w:rsid w:val="00DE7F8C"/>
    <w:rsid w:val="00DF020A"/>
    <w:rsid w:val="00DF0CDF"/>
    <w:rsid w:val="00DF1B5C"/>
    <w:rsid w:val="00DF2980"/>
    <w:rsid w:val="00DF311E"/>
    <w:rsid w:val="00DF39BB"/>
    <w:rsid w:val="00DF3B98"/>
    <w:rsid w:val="00DF5694"/>
    <w:rsid w:val="00DF5C3E"/>
    <w:rsid w:val="00DF5FD4"/>
    <w:rsid w:val="00DF7558"/>
    <w:rsid w:val="00E0093D"/>
    <w:rsid w:val="00E010C6"/>
    <w:rsid w:val="00E01703"/>
    <w:rsid w:val="00E02752"/>
    <w:rsid w:val="00E02CD7"/>
    <w:rsid w:val="00E040B3"/>
    <w:rsid w:val="00E05194"/>
    <w:rsid w:val="00E06A26"/>
    <w:rsid w:val="00E107E1"/>
    <w:rsid w:val="00E10A46"/>
    <w:rsid w:val="00E11808"/>
    <w:rsid w:val="00E11D91"/>
    <w:rsid w:val="00E12250"/>
    <w:rsid w:val="00E13D85"/>
    <w:rsid w:val="00E15F11"/>
    <w:rsid w:val="00E165A9"/>
    <w:rsid w:val="00E169BF"/>
    <w:rsid w:val="00E22A52"/>
    <w:rsid w:val="00E22C02"/>
    <w:rsid w:val="00E2411C"/>
    <w:rsid w:val="00E24E6A"/>
    <w:rsid w:val="00E24E6C"/>
    <w:rsid w:val="00E25A68"/>
    <w:rsid w:val="00E25CB3"/>
    <w:rsid w:val="00E2715B"/>
    <w:rsid w:val="00E3268B"/>
    <w:rsid w:val="00E3270D"/>
    <w:rsid w:val="00E333C6"/>
    <w:rsid w:val="00E4044D"/>
    <w:rsid w:val="00E40608"/>
    <w:rsid w:val="00E40E7E"/>
    <w:rsid w:val="00E41431"/>
    <w:rsid w:val="00E421FC"/>
    <w:rsid w:val="00E43213"/>
    <w:rsid w:val="00E43C3C"/>
    <w:rsid w:val="00E440F6"/>
    <w:rsid w:val="00E44E7A"/>
    <w:rsid w:val="00E45AB1"/>
    <w:rsid w:val="00E46026"/>
    <w:rsid w:val="00E4707E"/>
    <w:rsid w:val="00E472C5"/>
    <w:rsid w:val="00E50178"/>
    <w:rsid w:val="00E504B7"/>
    <w:rsid w:val="00E50B17"/>
    <w:rsid w:val="00E52528"/>
    <w:rsid w:val="00E52D90"/>
    <w:rsid w:val="00E53CF0"/>
    <w:rsid w:val="00E55057"/>
    <w:rsid w:val="00E55A94"/>
    <w:rsid w:val="00E56AD1"/>
    <w:rsid w:val="00E611A2"/>
    <w:rsid w:val="00E63079"/>
    <w:rsid w:val="00E6473A"/>
    <w:rsid w:val="00E653E7"/>
    <w:rsid w:val="00E6583D"/>
    <w:rsid w:val="00E66CB0"/>
    <w:rsid w:val="00E70773"/>
    <w:rsid w:val="00E73530"/>
    <w:rsid w:val="00E73625"/>
    <w:rsid w:val="00E74DB0"/>
    <w:rsid w:val="00E75513"/>
    <w:rsid w:val="00E75AE1"/>
    <w:rsid w:val="00E76F9F"/>
    <w:rsid w:val="00E777A8"/>
    <w:rsid w:val="00E80711"/>
    <w:rsid w:val="00E80A54"/>
    <w:rsid w:val="00E81A6E"/>
    <w:rsid w:val="00E81F8A"/>
    <w:rsid w:val="00E829C5"/>
    <w:rsid w:val="00E83349"/>
    <w:rsid w:val="00E84381"/>
    <w:rsid w:val="00E85838"/>
    <w:rsid w:val="00E91292"/>
    <w:rsid w:val="00E91AC5"/>
    <w:rsid w:val="00E92E86"/>
    <w:rsid w:val="00E96292"/>
    <w:rsid w:val="00E969E5"/>
    <w:rsid w:val="00E96C83"/>
    <w:rsid w:val="00E97647"/>
    <w:rsid w:val="00E97747"/>
    <w:rsid w:val="00EA0390"/>
    <w:rsid w:val="00EA182A"/>
    <w:rsid w:val="00EA1CE2"/>
    <w:rsid w:val="00EA2115"/>
    <w:rsid w:val="00EA2AB7"/>
    <w:rsid w:val="00EA2B06"/>
    <w:rsid w:val="00EA4711"/>
    <w:rsid w:val="00EA5D2C"/>
    <w:rsid w:val="00EA6BD4"/>
    <w:rsid w:val="00EA6CD2"/>
    <w:rsid w:val="00EA7449"/>
    <w:rsid w:val="00EB0568"/>
    <w:rsid w:val="00EB1DA8"/>
    <w:rsid w:val="00EB60C2"/>
    <w:rsid w:val="00EB7B0C"/>
    <w:rsid w:val="00EC06FE"/>
    <w:rsid w:val="00EC0A36"/>
    <w:rsid w:val="00EC2F42"/>
    <w:rsid w:val="00EC31A5"/>
    <w:rsid w:val="00EC6FE3"/>
    <w:rsid w:val="00ED084B"/>
    <w:rsid w:val="00ED1207"/>
    <w:rsid w:val="00ED1EA5"/>
    <w:rsid w:val="00ED3CEB"/>
    <w:rsid w:val="00ED43A1"/>
    <w:rsid w:val="00ED78DB"/>
    <w:rsid w:val="00EE10D8"/>
    <w:rsid w:val="00EE156F"/>
    <w:rsid w:val="00EE1910"/>
    <w:rsid w:val="00EE1BF1"/>
    <w:rsid w:val="00EE3849"/>
    <w:rsid w:val="00EE3AEA"/>
    <w:rsid w:val="00EF1129"/>
    <w:rsid w:val="00EF15E7"/>
    <w:rsid w:val="00EF1F64"/>
    <w:rsid w:val="00EF2DB0"/>
    <w:rsid w:val="00EF46C2"/>
    <w:rsid w:val="00EF4CA7"/>
    <w:rsid w:val="00EF52DC"/>
    <w:rsid w:val="00EF5726"/>
    <w:rsid w:val="00EF5C2E"/>
    <w:rsid w:val="00EF60C0"/>
    <w:rsid w:val="00EF6894"/>
    <w:rsid w:val="00EF6E30"/>
    <w:rsid w:val="00EF7290"/>
    <w:rsid w:val="00EF73BC"/>
    <w:rsid w:val="00EF744F"/>
    <w:rsid w:val="00F03AD8"/>
    <w:rsid w:val="00F04D8A"/>
    <w:rsid w:val="00F05A7B"/>
    <w:rsid w:val="00F06101"/>
    <w:rsid w:val="00F13B49"/>
    <w:rsid w:val="00F146EB"/>
    <w:rsid w:val="00F1554B"/>
    <w:rsid w:val="00F15A7D"/>
    <w:rsid w:val="00F15ADD"/>
    <w:rsid w:val="00F174EF"/>
    <w:rsid w:val="00F175AB"/>
    <w:rsid w:val="00F17ACA"/>
    <w:rsid w:val="00F235B7"/>
    <w:rsid w:val="00F23BAE"/>
    <w:rsid w:val="00F25EA1"/>
    <w:rsid w:val="00F2660E"/>
    <w:rsid w:val="00F26A36"/>
    <w:rsid w:val="00F27FF5"/>
    <w:rsid w:val="00F3237A"/>
    <w:rsid w:val="00F33E82"/>
    <w:rsid w:val="00F34EE3"/>
    <w:rsid w:val="00F34FCB"/>
    <w:rsid w:val="00F358A2"/>
    <w:rsid w:val="00F36BF8"/>
    <w:rsid w:val="00F371CF"/>
    <w:rsid w:val="00F37434"/>
    <w:rsid w:val="00F37C94"/>
    <w:rsid w:val="00F37DDA"/>
    <w:rsid w:val="00F37F82"/>
    <w:rsid w:val="00F403B8"/>
    <w:rsid w:val="00F41393"/>
    <w:rsid w:val="00F4154C"/>
    <w:rsid w:val="00F41C05"/>
    <w:rsid w:val="00F43723"/>
    <w:rsid w:val="00F43C12"/>
    <w:rsid w:val="00F452A3"/>
    <w:rsid w:val="00F46334"/>
    <w:rsid w:val="00F5102F"/>
    <w:rsid w:val="00F52AC9"/>
    <w:rsid w:val="00F52E96"/>
    <w:rsid w:val="00F54652"/>
    <w:rsid w:val="00F54881"/>
    <w:rsid w:val="00F5501E"/>
    <w:rsid w:val="00F55179"/>
    <w:rsid w:val="00F55331"/>
    <w:rsid w:val="00F553F3"/>
    <w:rsid w:val="00F556A4"/>
    <w:rsid w:val="00F55F5C"/>
    <w:rsid w:val="00F569DC"/>
    <w:rsid w:val="00F569E1"/>
    <w:rsid w:val="00F57578"/>
    <w:rsid w:val="00F5789B"/>
    <w:rsid w:val="00F6124E"/>
    <w:rsid w:val="00F62A0C"/>
    <w:rsid w:val="00F6333C"/>
    <w:rsid w:val="00F641B1"/>
    <w:rsid w:val="00F64233"/>
    <w:rsid w:val="00F7162F"/>
    <w:rsid w:val="00F71AE7"/>
    <w:rsid w:val="00F71DC4"/>
    <w:rsid w:val="00F72AD4"/>
    <w:rsid w:val="00F771DB"/>
    <w:rsid w:val="00F77214"/>
    <w:rsid w:val="00F8098C"/>
    <w:rsid w:val="00F80FCE"/>
    <w:rsid w:val="00F81491"/>
    <w:rsid w:val="00F82CD5"/>
    <w:rsid w:val="00F838A0"/>
    <w:rsid w:val="00F839E6"/>
    <w:rsid w:val="00F86423"/>
    <w:rsid w:val="00F86B63"/>
    <w:rsid w:val="00F87A1F"/>
    <w:rsid w:val="00F87B14"/>
    <w:rsid w:val="00F913C0"/>
    <w:rsid w:val="00F91F51"/>
    <w:rsid w:val="00F928B1"/>
    <w:rsid w:val="00F92AC6"/>
    <w:rsid w:val="00F941CB"/>
    <w:rsid w:val="00F94A88"/>
    <w:rsid w:val="00F956EC"/>
    <w:rsid w:val="00F9673C"/>
    <w:rsid w:val="00F972A0"/>
    <w:rsid w:val="00FA3329"/>
    <w:rsid w:val="00FA488D"/>
    <w:rsid w:val="00FB0F3C"/>
    <w:rsid w:val="00FB1741"/>
    <w:rsid w:val="00FB1E77"/>
    <w:rsid w:val="00FB2566"/>
    <w:rsid w:val="00FB3E9C"/>
    <w:rsid w:val="00FB493F"/>
    <w:rsid w:val="00FB6238"/>
    <w:rsid w:val="00FC0FBB"/>
    <w:rsid w:val="00FC187B"/>
    <w:rsid w:val="00FC4C32"/>
    <w:rsid w:val="00FC6581"/>
    <w:rsid w:val="00FD08EC"/>
    <w:rsid w:val="00FD0EA9"/>
    <w:rsid w:val="00FD1508"/>
    <w:rsid w:val="00FD3A04"/>
    <w:rsid w:val="00FD4631"/>
    <w:rsid w:val="00FD7744"/>
    <w:rsid w:val="00FD7815"/>
    <w:rsid w:val="00FD7845"/>
    <w:rsid w:val="00FE1E34"/>
    <w:rsid w:val="00FE1F7A"/>
    <w:rsid w:val="00FE1FFF"/>
    <w:rsid w:val="00FE32E0"/>
    <w:rsid w:val="00FE3A6F"/>
    <w:rsid w:val="00FE490B"/>
    <w:rsid w:val="00FE49C4"/>
    <w:rsid w:val="00FE5643"/>
    <w:rsid w:val="00FE5A13"/>
    <w:rsid w:val="00FE6313"/>
    <w:rsid w:val="00FE7523"/>
    <w:rsid w:val="00FE76BC"/>
    <w:rsid w:val="00FF3CCB"/>
    <w:rsid w:val="00FF3F9D"/>
    <w:rsid w:val="00FF6060"/>
    <w:rsid w:val="00FF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540C83"/>
  <w15:docId w15:val="{C9CEF212-41DB-471B-8FC5-67512187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D2FF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eading 1-Character Formatting"/>
    <w:next w:val="Normal"/>
    <w:link w:val="Heading1Char"/>
    <w:uiPriority w:val="9"/>
    <w:qFormat/>
    <w:rsid w:val="0065459D"/>
    <w:pPr>
      <w:pageBreakBefore/>
      <w:numPr>
        <w:numId w:val="5"/>
      </w:numPr>
      <w:spacing w:after="120" w:line="240" w:lineRule="auto"/>
      <w:outlineLvl w:val="0"/>
    </w:pPr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B4A4B"/>
    <w:pPr>
      <w:pageBreakBefore w:val="0"/>
      <w:widowControl w:val="0"/>
      <w:numPr>
        <w:ilvl w:val="1"/>
      </w:numPr>
      <w:spacing w:before="100" w:beforeAutospacing="1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4BB3"/>
    <w:pPr>
      <w:keepNext/>
      <w:keepLines/>
      <w:numPr>
        <w:ilvl w:val="2"/>
      </w:numPr>
      <w:spacing w:before="200"/>
      <w:outlineLvl w:val="2"/>
    </w:pPr>
    <w:rPr>
      <w:rFonts w:eastAsiaTheme="majorEastAsia" w:cstheme="majorBidi"/>
      <w:b w:val="0"/>
      <w:bCs w:val="0"/>
      <w:color w:val="210B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9F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F3A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Meds Table Title"/>
    <w:basedOn w:val="Heading5"/>
    <w:next w:val="Normal"/>
    <w:link w:val="Heading6Char"/>
    <w:uiPriority w:val="9"/>
    <w:qFormat/>
    <w:rsid w:val="00733372"/>
    <w:pPr>
      <w:keepLines w:val="0"/>
      <w:numPr>
        <w:ilvl w:val="5"/>
      </w:numPr>
      <w:spacing w:before="140" w:after="80" w:line="288" w:lineRule="atLeast"/>
      <w:outlineLvl w:val="5"/>
    </w:pPr>
    <w:rPr>
      <w:rFonts w:ascii="Arial" w:eastAsia="Times New Roman" w:hAnsi="Arial" w:cs="Arial"/>
      <w:color w:val="007C9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19F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19F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19F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aliases w:val="Meds Table Title Char"/>
    <w:basedOn w:val="DefaultParagraphFont"/>
    <w:link w:val="Heading6"/>
    <w:uiPriority w:val="9"/>
    <w:rsid w:val="00733372"/>
    <w:rPr>
      <w:rFonts w:ascii="Arial" w:eastAsia="Times New Roman" w:hAnsi="Arial" w:cs="Arial"/>
      <w:color w:val="007C92"/>
      <w:sz w:val="20"/>
      <w:szCs w:val="24"/>
    </w:rPr>
  </w:style>
  <w:style w:type="paragraph" w:styleId="Footer">
    <w:name w:val="footer"/>
    <w:basedOn w:val="Normal"/>
    <w:link w:val="FooterChar"/>
    <w:uiPriority w:val="99"/>
    <w:rsid w:val="00D87F3A"/>
    <w:pPr>
      <w:tabs>
        <w:tab w:val="center" w:pos="4153"/>
        <w:tab w:val="right" w:pos="8306"/>
      </w:tabs>
      <w:ind w:right="310"/>
    </w:pPr>
    <w:rPr>
      <w:bCs/>
      <w:color w:val="8AA5CB"/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rsid w:val="00D87F3A"/>
    <w:rPr>
      <w:rFonts w:ascii="Arial" w:eastAsia="Times New Roman" w:hAnsi="Arial" w:cs="Times New Roman"/>
      <w:bCs/>
      <w:color w:val="8AA5CB"/>
      <w:sz w:val="12"/>
      <w:szCs w:val="12"/>
    </w:rPr>
  </w:style>
  <w:style w:type="paragraph" w:styleId="Title">
    <w:name w:val="Title"/>
    <w:aliases w:val="Cover title"/>
    <w:basedOn w:val="Normal"/>
    <w:link w:val="TitleChar"/>
    <w:uiPriority w:val="10"/>
    <w:qFormat/>
    <w:rsid w:val="00D87F3A"/>
    <w:pPr>
      <w:spacing w:before="120" w:after="480" w:line="240" w:lineRule="atLeast"/>
      <w:ind w:left="450"/>
    </w:pPr>
    <w:rPr>
      <w:b/>
      <w:color w:val="FFFFFF"/>
      <w:sz w:val="80"/>
      <w:szCs w:val="44"/>
    </w:rPr>
  </w:style>
  <w:style w:type="character" w:customStyle="1" w:styleId="TitleChar">
    <w:name w:val="Title Char"/>
    <w:aliases w:val="Cover title Char"/>
    <w:basedOn w:val="DefaultParagraphFont"/>
    <w:link w:val="Title"/>
    <w:uiPriority w:val="10"/>
    <w:rsid w:val="00D87F3A"/>
    <w:rPr>
      <w:rFonts w:ascii="Arial" w:eastAsia="Times New Roman" w:hAnsi="Arial" w:cs="Times New Roman"/>
      <w:b/>
      <w:color w:val="FFFFFF"/>
      <w:sz w:val="80"/>
      <w:szCs w:val="44"/>
      <w:lang w:val="en-GB"/>
    </w:rPr>
  </w:style>
  <w:style w:type="paragraph" w:customStyle="1" w:styleId="Covertitleheader">
    <w:name w:val="Cover title header"/>
    <w:basedOn w:val="Normal"/>
    <w:link w:val="CovertitleheaderChar"/>
    <w:rsid w:val="00D87F3A"/>
    <w:pPr>
      <w:spacing w:before="240" w:after="360" w:line="200" w:lineRule="atLeast"/>
      <w:jc w:val="right"/>
    </w:pPr>
    <w:rPr>
      <w:rFonts w:cs="Arial"/>
      <w:color w:val="FFFFFF"/>
      <w:sz w:val="28"/>
    </w:rPr>
  </w:style>
  <w:style w:type="paragraph" w:customStyle="1" w:styleId="CoverVersionandDate">
    <w:name w:val="Cover Version and Date"/>
    <w:basedOn w:val="Covertitleheader"/>
    <w:rsid w:val="00D87F3A"/>
    <w:pPr>
      <w:spacing w:after="200"/>
      <w:ind w:left="450"/>
      <w:jc w:val="left"/>
    </w:pPr>
    <w:rPr>
      <w:sz w:val="24"/>
    </w:rPr>
  </w:style>
  <w:style w:type="paragraph" w:customStyle="1" w:styleId="H5">
    <w:name w:val="H5"/>
    <w:basedOn w:val="BodyText1"/>
    <w:qFormat/>
    <w:rsid w:val="00D87F3A"/>
    <w:pPr>
      <w:spacing w:line="260" w:lineRule="atLeast"/>
    </w:pPr>
    <w:rPr>
      <w:b/>
      <w:color w:val="00338D"/>
    </w:rPr>
  </w:style>
  <w:style w:type="paragraph" w:styleId="TOC1">
    <w:name w:val="toc 1"/>
    <w:basedOn w:val="Normal"/>
    <w:next w:val="Normal"/>
    <w:autoRedefine/>
    <w:uiPriority w:val="39"/>
    <w:qFormat/>
    <w:rsid w:val="00D87F3A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TOC1"/>
    <w:next w:val="Normal"/>
    <w:autoRedefine/>
    <w:uiPriority w:val="39"/>
    <w:qFormat/>
    <w:rsid w:val="00D87F3A"/>
    <w:pPr>
      <w:spacing w:before="0" w:after="0"/>
      <w:ind w:left="200"/>
    </w:pPr>
    <w:rPr>
      <w:b w:val="0"/>
      <w:bCs w:val="0"/>
      <w:caps w:val="0"/>
      <w:smallCaps/>
    </w:rPr>
  </w:style>
  <w:style w:type="paragraph" w:customStyle="1" w:styleId="MedsTableheading">
    <w:name w:val="Meds Table heading"/>
    <w:rsid w:val="00AC7810"/>
    <w:pPr>
      <w:keepNext/>
      <w:spacing w:after="0" w:line="260" w:lineRule="exact"/>
    </w:pPr>
    <w:rPr>
      <w:rFonts w:ascii="Arial Narrow" w:eastAsia="Times New Roman" w:hAnsi="Arial Narrow" w:cs="Arial"/>
      <w:b/>
      <w:color w:val="FFFFFF"/>
      <w:szCs w:val="24"/>
      <w:lang w:val="en-GB" w:eastAsia="en-GB"/>
    </w:rPr>
  </w:style>
  <w:style w:type="paragraph" w:customStyle="1" w:styleId="Contactheading">
    <w:name w:val="Contact heading"/>
    <w:basedOn w:val="Normal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name">
    <w:name w:val="Contact name"/>
    <w:basedOn w:val="Normal"/>
    <w:next w:val="Contactsectorname"/>
    <w:qFormat/>
    <w:rsid w:val="00D87F3A"/>
    <w:pPr>
      <w:spacing w:before="240" w:line="240" w:lineRule="atLeast"/>
    </w:pPr>
    <w:rPr>
      <w:rFonts w:eastAsia="Univers 45 Light"/>
      <w:b/>
      <w:color w:val="00338D"/>
      <w:sz w:val="22"/>
      <w:szCs w:val="22"/>
    </w:rPr>
  </w:style>
  <w:style w:type="paragraph" w:customStyle="1" w:styleId="Contactsectorname">
    <w:name w:val="Contact sector name"/>
    <w:basedOn w:val="Normal"/>
    <w:next w:val="Contacttelephone"/>
    <w:qFormat/>
    <w:rsid w:val="00D87F3A"/>
    <w:pPr>
      <w:spacing w:line="240" w:lineRule="atLeast"/>
    </w:pPr>
    <w:rPr>
      <w:rFonts w:eastAsia="Univers 45 Light"/>
      <w:b/>
      <w:color w:val="000000"/>
      <w:sz w:val="22"/>
      <w:szCs w:val="22"/>
    </w:rPr>
  </w:style>
  <w:style w:type="paragraph" w:customStyle="1" w:styleId="Contacttelephone">
    <w:name w:val="Contact telephone"/>
    <w:basedOn w:val="Normal"/>
    <w:next w:val="Contactemail"/>
    <w:qFormat/>
    <w:rsid w:val="00D87F3A"/>
    <w:pPr>
      <w:tabs>
        <w:tab w:val="left" w:pos="284"/>
      </w:tabs>
      <w:spacing w:line="240" w:lineRule="atLeast"/>
    </w:pPr>
    <w:rPr>
      <w:rFonts w:eastAsia="Univers 45 Light" w:cs="Arial"/>
      <w:color w:val="000000"/>
      <w:sz w:val="22"/>
      <w:szCs w:val="22"/>
    </w:rPr>
  </w:style>
  <w:style w:type="paragraph" w:customStyle="1" w:styleId="Contactemail">
    <w:name w:val="Contact email"/>
    <w:basedOn w:val="Normal"/>
    <w:next w:val="Contactname"/>
    <w:qFormat/>
    <w:rsid w:val="00D87F3A"/>
    <w:pPr>
      <w:framePr w:wrap="around" w:vAnchor="page" w:hAnchor="page" w:x="666" w:y="6346"/>
      <w:tabs>
        <w:tab w:val="left" w:pos="284"/>
      </w:tabs>
      <w:spacing w:line="240" w:lineRule="atLeast"/>
    </w:pPr>
    <w:rPr>
      <w:rFonts w:eastAsia="Univers 45 Light" w:cs="Arial"/>
      <w:noProof/>
      <w:color w:val="000000"/>
      <w:szCs w:val="22"/>
    </w:rPr>
  </w:style>
  <w:style w:type="paragraph" w:customStyle="1" w:styleId="BodyText1">
    <w:name w:val="Body Text1"/>
    <w:basedOn w:val="Normal"/>
    <w:autoRedefine/>
    <w:qFormat/>
    <w:rsid w:val="00B74254"/>
    <w:pPr>
      <w:widowControl w:val="0"/>
      <w:spacing w:line="240" w:lineRule="exact"/>
    </w:pPr>
    <w:rPr>
      <w:rFonts w:eastAsia="Univers 45 Light" w:cs="Arial"/>
      <w:bCs/>
      <w:color w:val="000000"/>
      <w:szCs w:val="22"/>
    </w:rPr>
  </w:style>
  <w:style w:type="paragraph" w:customStyle="1" w:styleId="MedsBullet">
    <w:name w:val="Meds Bullet"/>
    <w:basedOn w:val="Normal"/>
    <w:link w:val="MedsBulletChar"/>
    <w:qFormat/>
    <w:rsid w:val="00A218C2"/>
    <w:pPr>
      <w:numPr>
        <w:numId w:val="1"/>
      </w:numPr>
      <w:spacing w:before="60" w:after="60" w:line="260" w:lineRule="exact"/>
    </w:pPr>
    <w:rPr>
      <w:rFonts w:eastAsia="Univers 45 Light" w:cs="Arial"/>
      <w:szCs w:val="22"/>
    </w:rPr>
  </w:style>
  <w:style w:type="paragraph" w:customStyle="1" w:styleId="MedsBulletLast">
    <w:name w:val="Meds Bullet Last"/>
    <w:basedOn w:val="MedsBullet"/>
    <w:next w:val="BodyText1"/>
    <w:qFormat/>
    <w:rsid w:val="00D87F3A"/>
    <w:pPr>
      <w:spacing w:after="280"/>
    </w:pPr>
  </w:style>
  <w:style w:type="paragraph" w:customStyle="1" w:styleId="MedsTableText">
    <w:name w:val="Meds Table Text"/>
    <w:basedOn w:val="Normal"/>
    <w:link w:val="MedsTableTextChar"/>
    <w:qFormat/>
    <w:rsid w:val="00733372"/>
    <w:pPr>
      <w:spacing w:line="260" w:lineRule="exact"/>
    </w:pPr>
    <w:rPr>
      <w:rFonts w:ascii="Arial Narrow" w:eastAsia="Univers 45 Light" w:hAnsi="Arial Narrow" w:cs="Arial"/>
      <w:color w:val="000000"/>
      <w:sz w:val="22"/>
      <w:szCs w:val="22"/>
    </w:rPr>
  </w:style>
  <w:style w:type="paragraph" w:customStyle="1" w:styleId="Graphic">
    <w:name w:val="Graphic"/>
    <w:basedOn w:val="Normal"/>
    <w:qFormat/>
    <w:rsid w:val="00D87F3A"/>
    <w:pPr>
      <w:spacing w:before="140" w:after="140"/>
    </w:pPr>
  </w:style>
  <w:style w:type="paragraph" w:styleId="TOC3">
    <w:name w:val="toc 3"/>
    <w:basedOn w:val="Normal"/>
    <w:next w:val="Normal"/>
    <w:autoRedefine/>
    <w:uiPriority w:val="39"/>
    <w:rsid w:val="00D87F3A"/>
    <w:pPr>
      <w:ind w:left="400"/>
    </w:pPr>
    <w:rPr>
      <w:rFonts w:asciiTheme="minorHAnsi" w:hAnsiTheme="minorHAnsi"/>
      <w:i/>
      <w:iCs/>
      <w:szCs w:val="20"/>
    </w:rPr>
  </w:style>
  <w:style w:type="paragraph" w:customStyle="1" w:styleId="Copyright">
    <w:name w:val="Copyright"/>
    <w:basedOn w:val="Footer"/>
    <w:qFormat/>
    <w:rsid w:val="00D87F3A"/>
    <w:pPr>
      <w:tabs>
        <w:tab w:val="clear" w:pos="4153"/>
        <w:tab w:val="clear" w:pos="8306"/>
      </w:tabs>
      <w:spacing w:after="120"/>
      <w:ind w:right="0"/>
    </w:pPr>
    <w:rPr>
      <w:color w:val="auto"/>
    </w:rPr>
  </w:style>
  <w:style w:type="character" w:customStyle="1" w:styleId="MedsTableTextChar">
    <w:name w:val="Meds Table Text Char"/>
    <w:basedOn w:val="DefaultParagraphFont"/>
    <w:link w:val="MedsTableText"/>
    <w:locked/>
    <w:rsid w:val="00733372"/>
    <w:rPr>
      <w:rFonts w:ascii="Arial Narrow" w:eastAsia="Univers 45 Light" w:hAnsi="Arial Narrow" w:cs="Arial"/>
      <w:color w:val="000000"/>
    </w:rPr>
  </w:style>
  <w:style w:type="paragraph" w:customStyle="1" w:styleId="H1">
    <w:name w:val="H1"/>
    <w:autoRedefine/>
    <w:qFormat/>
    <w:rsid w:val="00DC19FC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MEDSHeader2">
    <w:name w:val="MEDS Header 2"/>
    <w:basedOn w:val="Normal"/>
    <w:next w:val="BodyText1"/>
    <w:autoRedefine/>
    <w:rsid w:val="003B4EA3"/>
    <w:pPr>
      <w:keepNext/>
      <w:widowControl w:val="0"/>
      <w:numPr>
        <w:ilvl w:val="1"/>
        <w:numId w:val="4"/>
      </w:numPr>
      <w:adjustRightInd w:val="0"/>
      <w:spacing w:before="240" w:after="120" w:line="360" w:lineRule="atLeast"/>
      <w:jc w:val="both"/>
      <w:textAlignment w:val="baseline"/>
      <w:outlineLvl w:val="0"/>
    </w:pPr>
    <w:rPr>
      <w:b/>
      <w:bCs/>
      <w:color w:val="800080"/>
      <w:sz w:val="32"/>
      <w:szCs w:val="20"/>
    </w:rPr>
  </w:style>
  <w:style w:type="paragraph" w:customStyle="1" w:styleId="MedsHeader3">
    <w:name w:val="Meds Header 3"/>
    <w:basedOn w:val="Heading3"/>
    <w:next w:val="BodyText1"/>
    <w:rsid w:val="00D345EA"/>
    <w:pPr>
      <w:keepLines w:val="0"/>
      <w:numPr>
        <w:numId w:val="4"/>
      </w:numPr>
      <w:tabs>
        <w:tab w:val="left" w:pos="990"/>
        <w:tab w:val="left" w:pos="1260"/>
      </w:tabs>
      <w:spacing w:before="140" w:after="140" w:line="320" w:lineRule="atLeast"/>
    </w:pPr>
    <w:rPr>
      <w:rFonts w:eastAsia="Times New Roman" w:cs="Arial"/>
      <w:bCs/>
      <w:color w:val="800080"/>
    </w:rPr>
  </w:style>
  <w:style w:type="paragraph" w:customStyle="1" w:styleId="MEDSHeading4">
    <w:name w:val="MEDS Heading 4"/>
    <w:basedOn w:val="BodyText1"/>
    <w:qFormat/>
    <w:rsid w:val="006B48EB"/>
    <w:pPr>
      <w:spacing w:line="240" w:lineRule="auto"/>
    </w:pPr>
    <w:rPr>
      <w:b/>
      <w:color w:val="00338D"/>
      <w:sz w:val="22"/>
    </w:rPr>
  </w:style>
  <w:style w:type="character" w:customStyle="1" w:styleId="MedsBulletChar">
    <w:name w:val="Meds Bullet Char"/>
    <w:basedOn w:val="DefaultParagraphFont"/>
    <w:link w:val="MedsBullet"/>
    <w:rsid w:val="00A218C2"/>
    <w:rPr>
      <w:rFonts w:ascii="Arial" w:eastAsia="Univers 45 Light" w:hAnsi="Arial" w:cs="Arial"/>
      <w:sz w:val="20"/>
    </w:rPr>
  </w:style>
  <w:style w:type="paragraph" w:customStyle="1" w:styleId="Contents">
    <w:name w:val="Contents"/>
    <w:basedOn w:val="Normal"/>
    <w:link w:val="ContentsChar"/>
    <w:qFormat/>
    <w:rsid w:val="00D87F3A"/>
    <w:pPr>
      <w:tabs>
        <w:tab w:val="left" w:pos="720"/>
        <w:tab w:val="left" w:pos="1080"/>
      </w:tabs>
      <w:spacing w:before="240" w:after="200"/>
      <w:jc w:val="both"/>
    </w:pPr>
    <w:rPr>
      <w:rFonts w:cs="Arial"/>
      <w:b/>
      <w:bCs/>
      <w:iCs/>
      <w:color w:val="00338D"/>
      <w:sz w:val="40"/>
      <w:szCs w:val="40"/>
    </w:rPr>
  </w:style>
  <w:style w:type="paragraph" w:customStyle="1" w:styleId="MEDSHeader1">
    <w:name w:val="MEDS Header 1"/>
    <w:basedOn w:val="Heading1"/>
    <w:next w:val="BodyText"/>
    <w:link w:val="MEDSHeader1Char"/>
    <w:qFormat/>
    <w:rsid w:val="00293105"/>
    <w:pPr>
      <w:numPr>
        <w:numId w:val="3"/>
      </w:numPr>
      <w:ind w:left="360"/>
    </w:pPr>
  </w:style>
  <w:style w:type="character" w:customStyle="1" w:styleId="ContentsChar">
    <w:name w:val="Contents Char"/>
    <w:basedOn w:val="DefaultParagraphFont"/>
    <w:link w:val="Contents"/>
    <w:rsid w:val="00D87F3A"/>
    <w:rPr>
      <w:rFonts w:ascii="Arial" w:eastAsia="Times New Roman" w:hAnsi="Arial" w:cs="Arial"/>
      <w:b/>
      <w:bCs/>
      <w:iCs/>
      <w:color w:val="00338D"/>
      <w:sz w:val="40"/>
      <w:szCs w:val="40"/>
    </w:rPr>
  </w:style>
  <w:style w:type="paragraph" w:customStyle="1" w:styleId="CoverStateofHawaiiDHS">
    <w:name w:val="Cover State of Hawaii DHS"/>
    <w:basedOn w:val="Covertitleheader"/>
    <w:link w:val="CoverStateofHawaiiDHSChar"/>
    <w:qFormat/>
    <w:rsid w:val="00D87F3A"/>
    <w:pPr>
      <w:ind w:left="450"/>
      <w:jc w:val="left"/>
    </w:pPr>
    <w:rPr>
      <w:noProof/>
      <w:szCs w:val="28"/>
    </w:rPr>
  </w:style>
  <w:style w:type="character" w:customStyle="1" w:styleId="MEDSHeader1Char">
    <w:name w:val="MEDS Header 1 Char"/>
    <w:basedOn w:val="Heading1Char"/>
    <w:link w:val="MEDSHeader1"/>
    <w:rsid w:val="00293105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paragraph" w:customStyle="1" w:styleId="CoverSubtitle">
    <w:name w:val="Cover Subtitle"/>
    <w:basedOn w:val="Title"/>
    <w:link w:val="CoverSubtitleChar"/>
    <w:qFormat/>
    <w:rsid w:val="00D87F3A"/>
    <w:rPr>
      <w:rFonts w:cs="Arial"/>
      <w:sz w:val="32"/>
      <w:szCs w:val="32"/>
    </w:rPr>
  </w:style>
  <w:style w:type="character" w:customStyle="1" w:styleId="CovertitleheaderChar">
    <w:name w:val="Cover title header Char"/>
    <w:basedOn w:val="DefaultParagraphFont"/>
    <w:link w:val="Covertitleheader"/>
    <w:rsid w:val="00D87F3A"/>
    <w:rPr>
      <w:rFonts w:ascii="Arial" w:eastAsia="Times New Roman" w:hAnsi="Arial" w:cs="Arial"/>
      <w:color w:val="FFFFFF"/>
      <w:sz w:val="28"/>
      <w:szCs w:val="24"/>
      <w:lang w:val="en-GB"/>
    </w:rPr>
  </w:style>
  <w:style w:type="character" w:customStyle="1" w:styleId="CoverStateofHawaiiDHSChar">
    <w:name w:val="Cover State of Hawaii DHS Char"/>
    <w:basedOn w:val="CovertitleheaderChar"/>
    <w:link w:val="CoverStateofHawaiiDHS"/>
    <w:rsid w:val="00D87F3A"/>
    <w:rPr>
      <w:rFonts w:ascii="Arial" w:eastAsia="Times New Roman" w:hAnsi="Arial" w:cs="Arial"/>
      <w:noProof/>
      <w:color w:val="FFFFFF"/>
      <w:sz w:val="28"/>
      <w:szCs w:val="28"/>
      <w:lang w:val="en-GB"/>
    </w:rPr>
  </w:style>
  <w:style w:type="character" w:customStyle="1" w:styleId="CoverSubtitleChar">
    <w:name w:val="Cover Subtitle Char"/>
    <w:basedOn w:val="TitleChar"/>
    <w:link w:val="CoverSubtitle"/>
    <w:rsid w:val="00D87F3A"/>
    <w:rPr>
      <w:rFonts w:ascii="Arial" w:eastAsia="Times New Roman" w:hAnsi="Arial" w:cs="Arial"/>
      <w:b/>
      <w:color w:val="FFFFFF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87F3A"/>
    <w:rPr>
      <w:rFonts w:asciiTheme="majorHAnsi" w:eastAsiaTheme="majorEastAsia" w:hAnsiTheme="majorHAnsi" w:cstheme="majorBidi"/>
      <w:color w:val="243F60" w:themeColor="accent1" w:themeShade="7F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54BB3"/>
    <w:rPr>
      <w:rFonts w:ascii="Arial" w:eastAsiaTheme="majorEastAsia" w:hAnsi="Arial" w:cstheme="majorBidi"/>
      <w:color w:val="210B7F"/>
      <w:kern w:val="32"/>
      <w:sz w:val="24"/>
      <w:szCs w:val="44"/>
    </w:rPr>
  </w:style>
  <w:style w:type="character" w:customStyle="1" w:styleId="Heading1Char">
    <w:name w:val="Heading 1 Char"/>
    <w:aliases w:val="Heading 1-Character Formatting Char"/>
    <w:basedOn w:val="DefaultParagraphFont"/>
    <w:link w:val="Heading1"/>
    <w:uiPriority w:val="9"/>
    <w:rsid w:val="0065459D"/>
    <w:rPr>
      <w:rFonts w:ascii="Arial" w:eastAsia="Times New Roman" w:hAnsi="Arial" w:cs="Arial"/>
      <w:b/>
      <w:bCs/>
      <w:color w:val="211B6F"/>
      <w:kern w:val="32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D03650"/>
    <w:rPr>
      <w:color w:val="0000FF" w:themeColor="hyperlink"/>
      <w:u w:val="single"/>
    </w:rPr>
  </w:style>
  <w:style w:type="paragraph" w:styleId="Caption">
    <w:name w:val="caption"/>
    <w:aliases w:val="Meds Caption,Caption Char1,Caption Char Char,Caption Char2 Char Char,Caption Char Char Char Char,Caption Char1 Char Char Char Char,Caption Char Char Char Char Char Char,Caption Char1 Char Char Char Char Char Char"/>
    <w:basedOn w:val="Normal"/>
    <w:next w:val="Normal"/>
    <w:link w:val="CaptionChar"/>
    <w:unhideWhenUsed/>
    <w:qFormat/>
    <w:rsid w:val="00EF1129"/>
    <w:pPr>
      <w:spacing w:after="200"/>
      <w:jc w:val="center"/>
    </w:pPr>
    <w:rPr>
      <w:bCs/>
      <w:color w:val="007C9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F2025"/>
    <w:pPr>
      <w:ind w:left="400" w:hanging="400"/>
    </w:pPr>
    <w:rPr>
      <w:rFonts w:asciiTheme="minorHAnsi" w:hAnsiTheme="minorHAnsi"/>
      <w:smallCaps/>
      <w:szCs w:val="20"/>
    </w:rPr>
  </w:style>
  <w:style w:type="paragraph" w:customStyle="1" w:styleId="KPMGTableHeading">
    <w:name w:val="KPMG_Table_Heading"/>
    <w:rsid w:val="00AD7281"/>
    <w:pPr>
      <w:keepNext/>
      <w:spacing w:before="60" w:after="60" w:line="260" w:lineRule="exact"/>
      <w:jc w:val="center"/>
    </w:pPr>
    <w:rPr>
      <w:rFonts w:ascii="Arial Bold" w:eastAsia="Times New Roman" w:hAnsi="Arial Bold" w:cs="Arial"/>
      <w:b/>
      <w:color w:val="FFFFFF"/>
      <w:szCs w:val="24"/>
      <w:lang w:val="en-GB" w:eastAsia="en-GB"/>
    </w:rPr>
  </w:style>
  <w:style w:type="paragraph" w:customStyle="1" w:styleId="KPMGTableText">
    <w:name w:val="KPMG_Table_Text"/>
    <w:basedOn w:val="Heading2"/>
    <w:link w:val="KPMGTableTextChar"/>
    <w:rsid w:val="003B4EA3"/>
  </w:style>
  <w:style w:type="character" w:customStyle="1" w:styleId="KPMGTableTextChar">
    <w:name w:val="KPMG_Table_Text Char"/>
    <w:link w:val="KPMGTableText"/>
    <w:locked/>
    <w:rsid w:val="003B4EA3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paragraph" w:styleId="Header">
    <w:name w:val="header"/>
    <w:basedOn w:val="Normal"/>
    <w:link w:val="HeaderChar"/>
    <w:uiPriority w:val="99"/>
    <w:unhideWhenUsed/>
    <w:rsid w:val="00DF39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9BB"/>
    <w:rPr>
      <w:rFonts w:ascii="Arial" w:eastAsia="Times New Roman" w:hAnsi="Arial" w:cs="Times New Roman"/>
      <w:sz w:val="20"/>
      <w:szCs w:val="24"/>
      <w:lang w:val="en-GB"/>
    </w:rPr>
  </w:style>
  <w:style w:type="paragraph" w:styleId="BodyText">
    <w:name w:val="Body Text"/>
    <w:aliases w:val="bt,heading3,body text,3 indent,heading31,body text1,3 indent1,heading32,body text2,3 indent2,heading33,body text3,3 indent3,heading34,body text4,3 indent4,Starbucks Body Text,NCDOT Body Text,Resume Text,Body Txt"/>
    <w:basedOn w:val="Normal"/>
    <w:link w:val="BodyTextChar"/>
    <w:rsid w:val="00694969"/>
    <w:pPr>
      <w:spacing w:before="130" w:after="130"/>
    </w:pPr>
    <w:rPr>
      <w:sz w:val="24"/>
    </w:rPr>
  </w:style>
  <w:style w:type="character" w:customStyle="1" w:styleId="BodyTextChar">
    <w:name w:val="Body Text Char"/>
    <w:aliases w:val="bt Char,heading3 Char,body text Char,3 indent Char,heading31 Char,body text1 Char,3 indent1 Char,heading32 Char,body text2 Char,3 indent2 Char,heading33 Char,body text3 Char,3 indent3 Char,heading34 Char,body text4 Char,3 indent4 Char"/>
    <w:basedOn w:val="DefaultParagraphFont"/>
    <w:link w:val="BodyText"/>
    <w:rsid w:val="00694969"/>
    <w:rPr>
      <w:rFonts w:ascii="Arial" w:eastAsia="Times New Roman" w:hAnsi="Arial" w:cs="Times New Roman"/>
      <w:sz w:val="24"/>
      <w:szCs w:val="24"/>
    </w:rPr>
  </w:style>
  <w:style w:type="paragraph" w:customStyle="1" w:styleId="KPMGBullet1">
    <w:name w:val="KPMG_Bullet1"/>
    <w:basedOn w:val="Normal"/>
    <w:rsid w:val="00880D03"/>
    <w:pPr>
      <w:spacing w:before="60" w:after="60" w:line="260" w:lineRule="exact"/>
      <w:ind w:left="360" w:hanging="360"/>
    </w:pPr>
    <w:rPr>
      <w:rFonts w:eastAsia="Univers 45 Light" w:cs="Arial"/>
      <w:sz w:val="22"/>
      <w:szCs w:val="22"/>
    </w:rPr>
  </w:style>
  <w:style w:type="paragraph" w:customStyle="1" w:styleId="BulletIndent">
    <w:name w:val="BulletIndent"/>
    <w:basedOn w:val="Normal"/>
    <w:rsid w:val="00880D03"/>
    <w:pPr>
      <w:numPr>
        <w:numId w:val="2"/>
      </w:numPr>
      <w:spacing w:after="80"/>
      <w:jc w:val="both"/>
    </w:pPr>
    <w:rPr>
      <w:rFonts w:ascii="Times New Roman" w:hAnsi="Times New Roman"/>
      <w:sz w:val="24"/>
      <w:szCs w:val="20"/>
    </w:rPr>
  </w:style>
  <w:style w:type="paragraph" w:customStyle="1" w:styleId="infoblue">
    <w:name w:val="infoblue"/>
    <w:basedOn w:val="Normal"/>
    <w:rsid w:val="00880D03"/>
    <w:pPr>
      <w:spacing w:after="120" w:line="240" w:lineRule="atLeast"/>
      <w:ind w:left="765"/>
    </w:pPr>
    <w:rPr>
      <w:rFonts w:ascii="Times New Roman" w:eastAsia="Batang" w:hAnsi="Times New Roman"/>
      <w:i/>
      <w:iCs/>
      <w:color w:val="0000FF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E81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A6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A6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A6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A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A6E"/>
    <w:rPr>
      <w:rFonts w:ascii="Segoe UI" w:eastAsia="Times New Roman" w:hAnsi="Segoe UI" w:cs="Segoe UI"/>
      <w:sz w:val="18"/>
      <w:szCs w:val="18"/>
    </w:rPr>
  </w:style>
  <w:style w:type="character" w:styleId="PageNumber">
    <w:name w:val="page number"/>
    <w:basedOn w:val="DefaultParagraphFont"/>
    <w:rsid w:val="001F5BD8"/>
    <w:rPr>
      <w:rFonts w:cs="Times New Roman"/>
    </w:rPr>
  </w:style>
  <w:style w:type="paragraph" w:customStyle="1" w:styleId="SmallText">
    <w:name w:val="SmallText"/>
    <w:rsid w:val="001F5BD8"/>
    <w:pPr>
      <w:widowControl w:val="0"/>
      <w:adjustRightInd w:val="0"/>
      <w:spacing w:before="60" w:after="60" w:line="360" w:lineRule="atLeast"/>
      <w:jc w:val="both"/>
      <w:textAlignment w:val="baseline"/>
    </w:pPr>
    <w:rPr>
      <w:rFonts w:ascii="Trebuchet MS" w:eastAsia="Times New Roman" w:hAnsi="Trebuchet MS" w:cs="Arial"/>
      <w:sz w:val="16"/>
      <w:szCs w:val="18"/>
    </w:rPr>
  </w:style>
  <w:style w:type="paragraph" w:customStyle="1" w:styleId="Bodytextprebullet">
    <w:name w:val="Body text pre bullet"/>
    <w:basedOn w:val="BodyText1"/>
    <w:qFormat/>
    <w:rsid w:val="008942DD"/>
    <w:pPr>
      <w:spacing w:after="140" w:line="276" w:lineRule="auto"/>
    </w:pPr>
    <w:rPr>
      <w:lang w:val="en-GB"/>
    </w:rPr>
  </w:style>
  <w:style w:type="paragraph" w:styleId="Signature">
    <w:name w:val="Signature"/>
    <w:basedOn w:val="Normal"/>
    <w:link w:val="SignatureChar"/>
    <w:rsid w:val="008942DD"/>
    <w:rPr>
      <w:sz w:val="24"/>
    </w:rPr>
  </w:style>
  <w:style w:type="character" w:customStyle="1" w:styleId="SignatureChar">
    <w:name w:val="Signature Char"/>
    <w:basedOn w:val="DefaultParagraphFont"/>
    <w:link w:val="Signature"/>
    <w:rsid w:val="008942DD"/>
    <w:rPr>
      <w:rFonts w:ascii="Arial" w:eastAsia="Times New Roman" w:hAnsi="Arial" w:cs="Times New Roman"/>
      <w:sz w:val="24"/>
      <w:szCs w:val="24"/>
    </w:rPr>
  </w:style>
  <w:style w:type="character" w:customStyle="1" w:styleId="Contactbold">
    <w:name w:val="Contact bold"/>
    <w:basedOn w:val="DefaultParagraphFont"/>
    <w:semiHidden/>
    <w:qFormat/>
    <w:rsid w:val="00D96E47"/>
    <w:rPr>
      <w:rFonts w:ascii="Arial" w:hAnsi="Arial"/>
      <w:b/>
      <w:color w:val="000000"/>
      <w:sz w:val="20"/>
    </w:rPr>
  </w:style>
  <w:style w:type="paragraph" w:customStyle="1" w:styleId="Bodytextpurplehighlight">
    <w:name w:val="Body text purple highlight"/>
    <w:basedOn w:val="Normal"/>
    <w:rsid w:val="00D96E47"/>
    <w:pPr>
      <w:spacing w:after="240" w:line="260" w:lineRule="exact"/>
    </w:pPr>
    <w:rPr>
      <w:rFonts w:eastAsia="Univers 45 Light" w:cs="Arial"/>
      <w:b/>
      <w:noProof/>
      <w:color w:val="8E258D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8A4A1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377C3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1573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0137"/>
  </w:style>
  <w:style w:type="character" w:styleId="Emphasis">
    <w:name w:val="Emphasis"/>
    <w:basedOn w:val="DefaultParagraphFont"/>
    <w:uiPriority w:val="20"/>
    <w:qFormat/>
    <w:rsid w:val="00EB1DA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B4A4B"/>
    <w:rPr>
      <w:rFonts w:ascii="Arial" w:eastAsia="Times New Roman" w:hAnsi="Arial" w:cs="Arial"/>
      <w:b/>
      <w:bCs/>
      <w:color w:val="211B6F"/>
      <w:kern w:val="32"/>
      <w:sz w:val="32"/>
      <w:szCs w:val="44"/>
    </w:rPr>
  </w:style>
  <w:style w:type="character" w:customStyle="1" w:styleId="tgc">
    <w:name w:val="_tgc"/>
    <w:basedOn w:val="DefaultParagraphFont"/>
    <w:rsid w:val="00B75B70"/>
  </w:style>
  <w:style w:type="paragraph" w:customStyle="1" w:styleId="TableTitle-BOLD12-CENTERED">
    <w:name w:val="Table Title-BOLD12-CENTERED"/>
    <w:basedOn w:val="Normal"/>
    <w:rsid w:val="006D4DBF"/>
    <w:pPr>
      <w:numPr>
        <w:ilvl w:val="12"/>
      </w:numPr>
      <w:tabs>
        <w:tab w:val="left" w:pos="1170"/>
        <w:tab w:val="right" w:pos="9900"/>
      </w:tabs>
      <w:spacing w:after="60"/>
      <w:jc w:val="center"/>
    </w:pPr>
    <w:rPr>
      <w:b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C5FCF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C5FCF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C5FCF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C5FCF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C5FCF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C5FCF"/>
    <w:pPr>
      <w:ind w:left="160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94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DA451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A451D"/>
    <w:rPr>
      <w:rFonts w:eastAsiaTheme="minorEastAsia"/>
      <w:lang w:eastAsia="ja-JP"/>
    </w:rPr>
  </w:style>
  <w:style w:type="paragraph" w:styleId="Subtitle">
    <w:name w:val="Subtitle"/>
    <w:aliases w:val="Table Header"/>
    <w:basedOn w:val="Normal"/>
    <w:next w:val="Normal"/>
    <w:link w:val="SubtitleChar"/>
    <w:uiPriority w:val="11"/>
    <w:qFormat/>
    <w:rsid w:val="00DA451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eastAsia="ja-JP"/>
    </w:rPr>
  </w:style>
  <w:style w:type="character" w:customStyle="1" w:styleId="SubtitleChar">
    <w:name w:val="Subtitle Char"/>
    <w:aliases w:val="Table Header Char"/>
    <w:basedOn w:val="DefaultParagraphFont"/>
    <w:link w:val="Subtitle"/>
    <w:uiPriority w:val="11"/>
    <w:rsid w:val="00DA45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Revision">
    <w:name w:val="Revision"/>
    <w:hidden/>
    <w:uiPriority w:val="99"/>
    <w:semiHidden/>
    <w:rsid w:val="00B15B8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styleId="PlaceholderText">
    <w:name w:val="Placeholder Text"/>
    <w:basedOn w:val="DefaultParagraphFont"/>
    <w:uiPriority w:val="99"/>
    <w:semiHidden/>
    <w:rsid w:val="00F57578"/>
    <w:rPr>
      <w:color w:val="808080"/>
    </w:rPr>
  </w:style>
  <w:style w:type="paragraph" w:styleId="BlockText">
    <w:name w:val="Block Text"/>
    <w:basedOn w:val="Normal"/>
    <w:uiPriority w:val="99"/>
    <w:semiHidden/>
    <w:unhideWhenUsed/>
    <w:rsid w:val="0001303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19F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C19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C19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Text2">
    <w:name w:val="Body Text2"/>
    <w:basedOn w:val="Normal"/>
    <w:qFormat/>
    <w:rsid w:val="00854BB3"/>
    <w:pPr>
      <w:spacing w:after="240" w:line="260" w:lineRule="exact"/>
    </w:pPr>
    <w:rPr>
      <w:rFonts w:eastAsia="Univers 45 Light" w:cs="Arial"/>
      <w:noProof/>
      <w:color w:val="000000"/>
      <w:sz w:val="22"/>
      <w:szCs w:val="22"/>
    </w:rPr>
  </w:style>
  <w:style w:type="table" w:customStyle="1" w:styleId="GridTable3-Accent51">
    <w:name w:val="Grid Table 3 - Accent 51"/>
    <w:basedOn w:val="TableNormal"/>
    <w:uiPriority w:val="48"/>
    <w:rsid w:val="00854BB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CaptionChar">
    <w:name w:val="Caption Char"/>
    <w:aliases w:val="Meds Caption Char,Caption Char1 Char,Caption Char Char Char,Caption Char2 Char Char Char,Caption Char Char Char Char Char,Caption Char1 Char Char Char Char Char,Caption Char Char Char Char Char Char Char"/>
    <w:basedOn w:val="DefaultParagraphFont"/>
    <w:link w:val="Caption"/>
    <w:rsid w:val="00EF1129"/>
    <w:rPr>
      <w:rFonts w:ascii="Arial" w:eastAsia="Times New Roman" w:hAnsi="Arial" w:cs="Times New Roman"/>
      <w:bCs/>
      <w:color w:val="007C92"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C2F1A"/>
    <w:rPr>
      <w:rFonts w:ascii="Arial" w:eastAsia="Times New Roman" w:hAnsi="Arial" w:cs="Times New Roman"/>
      <w:sz w:val="20"/>
      <w:szCs w:val="24"/>
    </w:rPr>
  </w:style>
  <w:style w:type="paragraph" w:customStyle="1" w:styleId="TableText-Centered">
    <w:name w:val="Table Text-Centered"/>
    <w:rsid w:val="00AC7624"/>
    <w:pPr>
      <w:spacing w:after="60" w:line="240" w:lineRule="auto"/>
      <w:jc w:val="center"/>
    </w:pPr>
    <w:rPr>
      <w:rFonts w:ascii="Arial" w:eastAsia="Times New Roman" w:hAnsi="Arial" w:cs="Times New Roman"/>
      <w:sz w:val="16"/>
      <w:szCs w:val="20"/>
    </w:rPr>
  </w:style>
  <w:style w:type="paragraph" w:customStyle="1" w:styleId="TableText-LeftJustified">
    <w:name w:val="Table Text-Left Justified"/>
    <w:basedOn w:val="TableText-Centered"/>
    <w:rsid w:val="00AC7624"/>
    <w:pPr>
      <w:jc w:val="left"/>
    </w:pPr>
    <w:rPr>
      <w:sz w:val="20"/>
    </w:rPr>
  </w:style>
  <w:style w:type="paragraph" w:customStyle="1" w:styleId="TableText-Arial10-NoBullet">
    <w:name w:val="Table Text-Arial10-No Bullet"/>
    <w:basedOn w:val="TableText-LeftJustified"/>
    <w:rsid w:val="00AC7624"/>
  </w:style>
  <w:style w:type="paragraph" w:customStyle="1" w:styleId="TableText-Bullet-Arial10">
    <w:name w:val="Table Text-Bullet-Arial10"/>
    <w:basedOn w:val="Normal"/>
    <w:rsid w:val="00AC7624"/>
    <w:pPr>
      <w:numPr>
        <w:numId w:val="6"/>
      </w:numPr>
      <w:tabs>
        <w:tab w:val="left" w:pos="1170"/>
        <w:tab w:val="right" w:pos="9900"/>
      </w:tabs>
      <w:spacing w:after="120"/>
    </w:pPr>
    <w:rPr>
      <w:szCs w:val="20"/>
    </w:rPr>
  </w:style>
  <w:style w:type="paragraph" w:customStyle="1" w:styleId="Heading2-Text">
    <w:name w:val="Heading 2-Text"/>
    <w:basedOn w:val="Normal"/>
    <w:rsid w:val="00041AEB"/>
    <w:pPr>
      <w:spacing w:after="240"/>
      <w:ind w:left="360"/>
    </w:pPr>
    <w:rPr>
      <w:rFonts w:ascii="Times New Roman" w:hAnsi="Times New Roman"/>
      <w:sz w:val="22"/>
      <w:szCs w:val="20"/>
    </w:rPr>
  </w:style>
  <w:style w:type="paragraph" w:customStyle="1" w:styleId="Bullet-Heading2">
    <w:name w:val="Bullet-Heading 2"/>
    <w:basedOn w:val="Heading2-Text"/>
    <w:rsid w:val="00041AEB"/>
    <w:pPr>
      <w:numPr>
        <w:numId w:val="7"/>
      </w:numPr>
      <w:spacing w:before="120" w:after="120"/>
    </w:pPr>
  </w:style>
  <w:style w:type="paragraph" w:customStyle="1" w:styleId="Bullet-Hdg2-Level3">
    <w:name w:val="Bullet-Hdg 2-Level 3"/>
    <w:basedOn w:val="Normal"/>
    <w:rsid w:val="00041AEB"/>
    <w:pPr>
      <w:numPr>
        <w:numId w:val="8"/>
      </w:numPr>
      <w:tabs>
        <w:tab w:val="clear" w:pos="360"/>
        <w:tab w:val="num" w:pos="1440"/>
      </w:tabs>
      <w:spacing w:before="120" w:after="120"/>
      <w:ind w:left="1440"/>
    </w:pPr>
    <w:rPr>
      <w:rFonts w:ascii="Times New Roman" w:hAnsi="Times New Roman"/>
      <w:sz w:val="22"/>
      <w:szCs w:val="20"/>
    </w:rPr>
  </w:style>
  <w:style w:type="paragraph" w:customStyle="1" w:styleId="dhcsTableHeader">
    <w:name w:val="dhcsTableHeader"/>
    <w:basedOn w:val="Normal"/>
    <w:link w:val="dhcsTableHeaderChar"/>
    <w:autoRedefine/>
    <w:qFormat/>
    <w:rsid w:val="00B01178"/>
    <w:pPr>
      <w:spacing w:after="120"/>
      <w:jc w:val="center"/>
    </w:pPr>
    <w:rPr>
      <w:rFonts w:cs="Arial"/>
      <w:b/>
      <w:bCs/>
      <w:color w:val="0A0A32"/>
      <w:sz w:val="24"/>
      <w:szCs w:val="20"/>
    </w:rPr>
  </w:style>
  <w:style w:type="character" w:customStyle="1" w:styleId="dhcsTableHeaderChar">
    <w:name w:val="dhcsTableHeader Char"/>
    <w:basedOn w:val="DefaultParagraphFont"/>
    <w:link w:val="dhcsTableHeader"/>
    <w:rsid w:val="00B01178"/>
    <w:rPr>
      <w:rFonts w:ascii="Arial" w:eastAsia="Times New Roman" w:hAnsi="Arial" w:cs="Arial"/>
      <w:b/>
      <w:bCs/>
      <w:color w:val="0A0A32"/>
      <w:sz w:val="24"/>
      <w:szCs w:val="20"/>
    </w:rPr>
  </w:style>
  <w:style w:type="paragraph" w:customStyle="1" w:styleId="TableCellText">
    <w:name w:val="TableCellText"/>
    <w:basedOn w:val="Normal"/>
    <w:link w:val="TableCellTextChar"/>
    <w:qFormat/>
    <w:rsid w:val="008E6089"/>
    <w:pPr>
      <w:spacing w:after="120"/>
      <w:ind w:left="360"/>
    </w:pPr>
    <w:rPr>
      <w:rFonts w:ascii="Times New Roman" w:hAnsi="Times New Roman"/>
      <w:color w:val="0A0A32"/>
      <w:szCs w:val="20"/>
    </w:rPr>
  </w:style>
  <w:style w:type="character" w:customStyle="1" w:styleId="TableCellTextChar">
    <w:name w:val="TableCellText Char"/>
    <w:basedOn w:val="DefaultParagraphFont"/>
    <w:link w:val="TableCellText"/>
    <w:rsid w:val="008E6089"/>
    <w:rPr>
      <w:rFonts w:ascii="Times New Roman" w:eastAsia="Times New Roman" w:hAnsi="Times New Roman" w:cs="Times New Roman"/>
      <w:color w:val="0A0A32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69BF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69BF"/>
    <w:rPr>
      <w:rFonts w:ascii="Calibri" w:hAnsi="Calibri"/>
      <w:szCs w:val="21"/>
    </w:rPr>
  </w:style>
  <w:style w:type="table" w:customStyle="1" w:styleId="GridTable3-Accent52">
    <w:name w:val="Grid Table 3 - Accent 52"/>
    <w:basedOn w:val="TableNormal"/>
    <w:uiPriority w:val="48"/>
    <w:rsid w:val="008362A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unhideWhenUsed/>
    <w:rsid w:val="006F57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F57BB"/>
    <w:rPr>
      <w:rFonts w:ascii="Arial" w:eastAsia="Times New Roman" w:hAnsi="Arial" w:cs="Times New Roman"/>
      <w:sz w:val="2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0A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A1EC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266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660F"/>
    <w:rPr>
      <w:rFonts w:ascii="Arial" w:eastAsia="Times New Roman" w:hAnsi="Arial" w:cs="Times New Roman"/>
      <w:i/>
      <w:iCs/>
      <w:color w:val="000000" w:themeColor="text1"/>
      <w:sz w:val="20"/>
      <w:szCs w:val="24"/>
    </w:rPr>
  </w:style>
  <w:style w:type="paragraph" w:customStyle="1" w:styleId="ms-rteelement-p">
    <w:name w:val="ms-rteelement-p"/>
    <w:basedOn w:val="Normal"/>
    <w:rsid w:val="00B73712"/>
    <w:pPr>
      <w:spacing w:before="168" w:after="216"/>
    </w:pPr>
    <w:rPr>
      <w:rFonts w:ascii="Times New Roman" w:hAnsi="Times New Roman"/>
      <w:color w:val="576170"/>
      <w:sz w:val="24"/>
    </w:rPr>
  </w:style>
  <w:style w:type="paragraph" w:customStyle="1" w:styleId="BodyTextCalHEERS">
    <w:name w:val="Body Text_CalHEERS"/>
    <w:qFormat/>
    <w:locked/>
    <w:rsid w:val="00B73712"/>
    <w:pPr>
      <w:tabs>
        <w:tab w:val="left" w:pos="6480"/>
      </w:tabs>
      <w:spacing w:after="240" w:line="240" w:lineRule="auto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bullet1">
    <w:name w:val="bullet 1"/>
    <w:basedOn w:val="Normal"/>
    <w:rsid w:val="008E1DA2"/>
    <w:pPr>
      <w:numPr>
        <w:numId w:val="9"/>
      </w:numPr>
      <w:jc w:val="both"/>
    </w:pPr>
    <w:rPr>
      <w:rFonts w:ascii="Times New Roman" w:hAnsi="Times New Roman"/>
      <w:sz w:val="24"/>
    </w:rPr>
  </w:style>
  <w:style w:type="paragraph" w:customStyle="1" w:styleId="ContactsURL">
    <w:name w:val="Contacts URL"/>
    <w:basedOn w:val="Normal"/>
    <w:qFormat/>
    <w:rsid w:val="00DC604A"/>
    <w:pPr>
      <w:spacing w:after="160"/>
    </w:pPr>
    <w:rPr>
      <w:rFonts w:ascii="Univers 45 Light" w:hAnsi="Univers 45 Light"/>
      <w:b/>
      <w:color w:val="00338D"/>
      <w:sz w:val="1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38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46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6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1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7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7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6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3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07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8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3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50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71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8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5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4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0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5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0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8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64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2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9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64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55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03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2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5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0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5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3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1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2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13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2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28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366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10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78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28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41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35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22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7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80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81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85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66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0925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5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270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30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84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1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" Type="http://schemas.openxmlformats.org/officeDocument/2006/relationships/customXml" Target="../customXml/item1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ies0 xmlns="85c30c73-9a4e-47be-82d9-84400e6a7134">AS-IS Work in progress Deliverables</Categories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816D728279042804864C8D8213E82" ma:contentTypeVersion="1" ma:contentTypeDescription="Create a new document." ma:contentTypeScope="" ma:versionID="5c1d3e0b8afd1893338ebe84dcd16e3e">
  <xsd:schema xmlns:xsd="http://www.w3.org/2001/XMLSchema" xmlns:xs="http://www.w3.org/2001/XMLSchema" xmlns:p="http://schemas.microsoft.com/office/2006/metadata/properties" xmlns:ns2="85c30c73-9a4e-47be-82d9-84400e6a7134" targetNamespace="http://schemas.microsoft.com/office/2006/metadata/properties" ma:root="true" ma:fieldsID="25af20753677fc2dd36b23fe2f4213af" ns2:_="">
    <xsd:import namespace="85c30c73-9a4e-47be-82d9-84400e6a7134"/>
    <xsd:element name="properties">
      <xsd:complexType>
        <xsd:sequence>
          <xsd:element name="documentManagement">
            <xsd:complexType>
              <xsd:all>
                <xsd:element ref="ns2:Categories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30c73-9a4e-47be-82d9-84400e6a7134" elementFormDefault="qualified">
    <xsd:import namespace="http://schemas.microsoft.com/office/2006/documentManagement/types"/>
    <xsd:import namespace="http://schemas.microsoft.com/office/infopath/2007/PartnerControls"/>
    <xsd:element name="Categories0" ma:index="8" ma:displayName="Categories" ma:format="Dropdown" ma:internalName="Categories0">
      <xsd:simpleType>
        <xsd:restriction base="dms:Choice">
          <xsd:enumeration value="AS-IS Approved Analysis"/>
          <xsd:enumeration value="AS-IS Approved Deliverables"/>
          <xsd:enumeration value="AS-IS Approved Comments"/>
          <xsd:enumeration value="AS-IS Work in progress"/>
          <xsd:enumeration value="AS-IS Work in progress Deliverables"/>
          <xsd:enumeration value="AS-IS Work in progress Comments"/>
          <xsd:enumeration value="AS-IS Draft Deliverables"/>
          <xsd:enumeration value="AS-IS Templates"/>
          <xsd:enumeration value="Cost Analysis"/>
          <xsd:enumeration value="Document templates work in progress"/>
          <xsd:enumeration value="Document templates approved"/>
          <xsd:enumeration value="Project management work in progress"/>
          <xsd:enumeration value="Project management approved documents"/>
          <xsd:enumeration value="TO-BE Analysis"/>
          <xsd:enumeration value="Tes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3E872-9C83-4192-BF7D-826D93D596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E9C6C-102D-42CA-A603-B20C63F806D0}">
  <ds:schemaRefs>
    <ds:schemaRef ds:uri="http://schemas.microsoft.com/office/2006/metadata/properties"/>
    <ds:schemaRef ds:uri="http://schemas.microsoft.com/office/infopath/2007/PartnerControls"/>
    <ds:schemaRef ds:uri="85c30c73-9a4e-47be-82d9-84400e6a7134"/>
  </ds:schemaRefs>
</ds:datastoreItem>
</file>

<file path=customXml/itemProps3.xml><?xml version="1.0" encoding="utf-8"?>
<ds:datastoreItem xmlns:ds="http://schemas.openxmlformats.org/officeDocument/2006/customXml" ds:itemID="{D351908A-0D1F-4599-9D1F-D9151AEE31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30c73-9a4e-47be-82d9-84400e6a7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6FFB5E-DEC0-4B8D-90D5-CDCBED39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CMIPS II – Payroll: Architecture Overview</vt:lpstr>
    </vt:vector>
  </TitlesOfParts>
  <Company>DHCS and CDPH</Company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CMIPS II – Payroll: Architecture Overview</dc:title>
  <dc:creator>Paresh Shah</dc:creator>
  <cp:lastModifiedBy>sanjib nayak</cp:lastModifiedBy>
  <cp:revision>11</cp:revision>
  <cp:lastPrinted>2014-02-05T00:00:00Z</cp:lastPrinted>
  <dcterms:created xsi:type="dcterms:W3CDTF">2016-06-06T21:12:00Z</dcterms:created>
  <dcterms:modified xsi:type="dcterms:W3CDTF">2016-06-08T23:20:00Z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502738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  <property fmtid="{D5CDD505-2E9C-101B-9397-08002B2CF9AE}" pid="5" name="ContentTypeId">
    <vt:lpwstr>0x0101008E0816D728279042804864C8D8213E82</vt:lpwstr>
  </property>
  <property fmtid="{D5CDD505-2E9C-101B-9397-08002B2CF9AE}" pid="6" name="Version">
    <vt:lpwstr>1.0</vt:lpwstr>
  </property>
</Properties>
</file>