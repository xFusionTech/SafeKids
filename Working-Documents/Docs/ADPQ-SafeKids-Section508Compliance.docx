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0D6DB3"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2603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2603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70D9AB4E" w:rsidR="00ED78DB" w:rsidRPr="00FE6313" w:rsidRDefault="001B6D76" w:rsidP="00E43C3C">
            <w:pPr>
              <w:jc w:val="right"/>
              <w:rPr>
                <w:rFonts w:cs="Arial"/>
                <w:b/>
                <w:bCs/>
                <w:color w:val="404040" w:themeColor="text1" w:themeTint="BF"/>
                <w:sz w:val="28"/>
                <w:szCs w:val="72"/>
              </w:rPr>
            </w:pPr>
            <w:r>
              <w:rPr>
                <w:rFonts w:cs="Arial"/>
                <w:b/>
                <w:bCs/>
                <w:color w:val="404040" w:themeColor="text1" w:themeTint="BF"/>
                <w:sz w:val="28"/>
                <w:szCs w:val="72"/>
              </w:rPr>
              <w:t xml:space="preserve">Section 508 Complaince </w:t>
            </w:r>
          </w:p>
          <w:p w14:paraId="715F8D38" w14:textId="77777777" w:rsidR="00ED78DB" w:rsidRPr="00584169" w:rsidRDefault="00ED78DB" w:rsidP="00E43C3C">
            <w:pPr>
              <w:jc w:val="right"/>
              <w:rPr>
                <w:rFonts w:cs="Arial"/>
              </w:rPr>
            </w:pPr>
          </w:p>
          <w:p w14:paraId="79B984D1" w14:textId="3F01870A" w:rsidR="00ED78DB" w:rsidRPr="00ED78DB" w:rsidRDefault="00C27CE3" w:rsidP="00E43C3C">
            <w:pPr>
              <w:jc w:val="right"/>
              <w:rPr>
                <w:rFonts w:cs="Arial"/>
                <w:b/>
                <w:sz w:val="24"/>
                <w:szCs w:val="32"/>
              </w:rPr>
            </w:pPr>
            <w:r>
              <w:rPr>
                <w:rFonts w:cs="Arial"/>
                <w:b/>
                <w:sz w:val="24"/>
                <w:szCs w:val="32"/>
              </w:rPr>
              <w:t>June 3</w:t>
            </w:r>
            <w:r w:rsidRPr="00C27CE3">
              <w:rPr>
                <w:rFonts w:cs="Arial"/>
                <w:b/>
                <w:sz w:val="24"/>
                <w:szCs w:val="32"/>
                <w:vertAlign w:val="superscript"/>
              </w:rPr>
              <w:t>rd</w:t>
            </w:r>
            <w:r>
              <w:rPr>
                <w:rFonts w:cs="Arial"/>
                <w:b/>
                <w:sz w:val="24"/>
                <w:szCs w:val="32"/>
              </w:rPr>
              <w:t xml:space="preserve"> </w:t>
            </w:r>
            <w:r w:rsidR="00ED78DB" w:rsidRPr="00ED78DB">
              <w:rPr>
                <w:rFonts w:cs="Arial"/>
                <w:b/>
                <w:sz w:val="24"/>
                <w:szCs w:val="32"/>
              </w:rPr>
              <w:t>, 2016</w:t>
            </w:r>
          </w:p>
          <w:p w14:paraId="5D294048" w14:textId="77777777" w:rsidR="00ED78DB" w:rsidRDefault="00ED78DB" w:rsidP="00F2603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 w:author="sanjib nayak" w:date="2016-06-06T13:47:00Z">
          <w:tblPr>
            <w:tblStyle w:val="TableGrid"/>
            <w:tblW w:w="0" w:type="auto"/>
            <w:tblInd w:w="-635" w:type="dxa"/>
            <w:tblLook w:val="04A0" w:firstRow="1" w:lastRow="0" w:firstColumn="1" w:lastColumn="0" w:noHBand="0" w:noVBand="1"/>
          </w:tblPr>
        </w:tblPrChange>
      </w:tblPr>
      <w:tblGrid>
        <w:gridCol w:w="9985"/>
        <w:tblGridChange w:id="3">
          <w:tblGrid>
            <w:gridCol w:w="9985"/>
          </w:tblGrid>
        </w:tblGridChange>
      </w:tblGrid>
      <w:tr w:rsidR="00D05F67" w14:paraId="2C355BE1" w14:textId="77777777" w:rsidTr="001B0BE4">
        <w:tc>
          <w:tcPr>
            <w:tcW w:w="9985" w:type="dxa"/>
            <w:tcPrChange w:id="4" w:author="sanjib nayak" w:date="2016-06-06T13:47:00Z">
              <w:tcPr>
                <w:tcW w:w="9985" w:type="dxa"/>
              </w:tcPr>
            </w:tcPrChange>
          </w:tcPr>
          <w:p w14:paraId="5ECE523A" w14:textId="6B2673F7" w:rsidR="00D05F67" w:rsidRDefault="001B0BE4">
            <w:pPr>
              <w:jc w:val="center"/>
              <w:rPr>
                <w:rFonts w:cs="Arial"/>
                <w:b/>
                <w:bCs/>
                <w:sz w:val="32"/>
                <w:szCs w:val="72"/>
              </w:rPr>
              <w:pPrChange w:id="5" w:author="sanjib nayak" w:date="2016-06-06T13:47:00Z">
                <w:pPr/>
              </w:pPrChange>
            </w:pPr>
            <w:ins w:id="6" w:author="sanjib nayak" w:date="2016-06-06T13:47:00Z">
              <w:r>
                <w:object w:dxaOrig="7392" w:dyaOrig="1176" w14:anchorId="44773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3pt;height:64.8pt" o:ole="">
                    <v:imagedata r:id="rId13" o:title=""/>
                  </v:shape>
                  <o:OLEObject Type="Embed" ProgID="PBrush" ShapeID="_x0000_i1026" DrawAspect="Content" ObjectID="_1526910266" r:id="rId14"/>
                </w:object>
              </w:r>
            </w:ins>
          </w:p>
        </w:tc>
      </w:tr>
    </w:tbl>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4F2FC67B" w:rsidR="00E169BF" w:rsidRPr="008676B0" w:rsidRDefault="00C05524" w:rsidP="00664139">
            <w:pPr>
              <w:pStyle w:val="MedsTableText"/>
            </w:pPr>
            <w:r>
              <w:t>DRAFT</w:t>
            </w:r>
          </w:p>
        </w:tc>
        <w:tc>
          <w:tcPr>
            <w:tcW w:w="1348" w:type="dxa"/>
            <w:tcMar>
              <w:top w:w="72" w:type="dxa"/>
              <w:left w:w="115" w:type="dxa"/>
              <w:bottom w:w="72" w:type="dxa"/>
              <w:right w:w="115" w:type="dxa"/>
            </w:tcMar>
          </w:tcPr>
          <w:p w14:paraId="5E540C98" w14:textId="4922FEB8" w:rsidR="00E169BF" w:rsidRPr="008676B0" w:rsidRDefault="00C05524" w:rsidP="00336E41">
            <w:pPr>
              <w:pStyle w:val="MedsTableText"/>
            </w:pPr>
            <w:r>
              <w:t>5/24/2016</w:t>
            </w:r>
          </w:p>
        </w:tc>
        <w:tc>
          <w:tcPr>
            <w:tcW w:w="3146" w:type="dxa"/>
            <w:tcMar>
              <w:top w:w="72" w:type="dxa"/>
              <w:left w:w="115" w:type="dxa"/>
              <w:bottom w:w="72" w:type="dxa"/>
              <w:right w:w="115" w:type="dxa"/>
            </w:tcMar>
          </w:tcPr>
          <w:p w14:paraId="5E540C99" w14:textId="1D3C776B" w:rsidR="00E169BF" w:rsidRPr="008676B0" w:rsidRDefault="001D43E4" w:rsidP="00664139">
            <w:pPr>
              <w:pStyle w:val="MedsTableText"/>
            </w:pPr>
            <w:r>
              <w:t>DRFT version created</w:t>
            </w:r>
          </w:p>
        </w:tc>
        <w:tc>
          <w:tcPr>
            <w:tcW w:w="3546" w:type="dxa"/>
            <w:tcMar>
              <w:top w:w="72" w:type="dxa"/>
              <w:left w:w="115" w:type="dxa"/>
              <w:bottom w:w="72" w:type="dxa"/>
              <w:right w:w="115" w:type="dxa"/>
            </w:tcMar>
          </w:tcPr>
          <w:p w14:paraId="5E540C9A" w14:textId="17E090F6" w:rsidR="00E169BF" w:rsidRPr="008676B0" w:rsidRDefault="001D43E4" w:rsidP="00664139">
            <w:pPr>
              <w:pStyle w:val="MedsTableText"/>
            </w:pPr>
            <w:r>
              <w:t>xFusion</w:t>
            </w:r>
          </w:p>
        </w:tc>
      </w:tr>
      <w:tr w:rsidR="00C05524" w:rsidRPr="008676B0" w14:paraId="747B49DA" w14:textId="77777777" w:rsidTr="00336E41">
        <w:tc>
          <w:tcPr>
            <w:tcW w:w="1310" w:type="dxa"/>
            <w:tcMar>
              <w:top w:w="72" w:type="dxa"/>
              <w:left w:w="115" w:type="dxa"/>
              <w:bottom w:w="72" w:type="dxa"/>
              <w:right w:w="115" w:type="dxa"/>
            </w:tcMar>
          </w:tcPr>
          <w:p w14:paraId="7350A361" w14:textId="1D25D90E" w:rsidR="00C05524" w:rsidRPr="008676B0" w:rsidRDefault="00C05524" w:rsidP="00C05524">
            <w:pPr>
              <w:pStyle w:val="MedsTableText"/>
            </w:pPr>
            <w:r>
              <w:t>1</w:t>
            </w:r>
            <w:r w:rsidR="001D43E4">
              <w:t>.0</w:t>
            </w:r>
          </w:p>
        </w:tc>
        <w:tc>
          <w:tcPr>
            <w:tcW w:w="1348" w:type="dxa"/>
            <w:tcMar>
              <w:top w:w="72" w:type="dxa"/>
              <w:left w:w="115" w:type="dxa"/>
              <w:bottom w:w="72" w:type="dxa"/>
              <w:right w:w="115" w:type="dxa"/>
            </w:tcMar>
          </w:tcPr>
          <w:p w14:paraId="7798B280" w14:textId="190E01CB" w:rsidR="00C05524" w:rsidRPr="008676B0" w:rsidRDefault="00C05524" w:rsidP="00C05524">
            <w:pPr>
              <w:pStyle w:val="MedsTableText"/>
            </w:pPr>
            <w:r>
              <w:t>06/03/2016</w:t>
            </w:r>
          </w:p>
        </w:tc>
        <w:tc>
          <w:tcPr>
            <w:tcW w:w="3146" w:type="dxa"/>
            <w:tcMar>
              <w:top w:w="72" w:type="dxa"/>
              <w:left w:w="115" w:type="dxa"/>
              <w:bottom w:w="72" w:type="dxa"/>
              <w:right w:w="115" w:type="dxa"/>
            </w:tcMar>
          </w:tcPr>
          <w:p w14:paraId="3804D8DA" w14:textId="4C04EB05" w:rsidR="00C05524" w:rsidRPr="008676B0" w:rsidRDefault="001D43E4" w:rsidP="00C05524">
            <w:pPr>
              <w:pStyle w:val="MedsTableText"/>
            </w:pPr>
            <w:r>
              <w:t>Updated with review comments and new test results</w:t>
            </w:r>
          </w:p>
        </w:tc>
        <w:tc>
          <w:tcPr>
            <w:tcW w:w="3546" w:type="dxa"/>
            <w:tcMar>
              <w:top w:w="72" w:type="dxa"/>
              <w:left w:w="115" w:type="dxa"/>
              <w:bottom w:w="72" w:type="dxa"/>
              <w:right w:w="115" w:type="dxa"/>
            </w:tcMar>
          </w:tcPr>
          <w:p w14:paraId="2D0002E1" w14:textId="2562825C" w:rsidR="00C05524" w:rsidRPr="008676B0" w:rsidRDefault="00C05524" w:rsidP="00C05524">
            <w:pPr>
              <w:pStyle w:val="MedsTableText"/>
            </w:pPr>
            <w:r>
              <w:t>xFusion</w:t>
            </w:r>
          </w:p>
        </w:tc>
      </w:tr>
      <w:tr w:rsidR="00C05524" w:rsidRPr="008676B0" w14:paraId="10B74941" w14:textId="77777777" w:rsidTr="00336E41">
        <w:tc>
          <w:tcPr>
            <w:tcW w:w="1310" w:type="dxa"/>
            <w:tcMar>
              <w:top w:w="72" w:type="dxa"/>
              <w:left w:w="115" w:type="dxa"/>
              <w:bottom w:w="72" w:type="dxa"/>
              <w:right w:w="115" w:type="dxa"/>
            </w:tcMar>
          </w:tcPr>
          <w:p w14:paraId="255512C7" w14:textId="4CCB5457" w:rsidR="00C05524" w:rsidRDefault="00C05524" w:rsidP="00C05524">
            <w:pPr>
              <w:pStyle w:val="MedsTableText"/>
            </w:pPr>
          </w:p>
        </w:tc>
        <w:tc>
          <w:tcPr>
            <w:tcW w:w="1348" w:type="dxa"/>
            <w:tcMar>
              <w:top w:w="72" w:type="dxa"/>
              <w:left w:w="115" w:type="dxa"/>
              <w:bottom w:w="72" w:type="dxa"/>
              <w:right w:w="115" w:type="dxa"/>
            </w:tcMar>
          </w:tcPr>
          <w:p w14:paraId="4BBE35C2" w14:textId="1AB27F53" w:rsidR="00C05524" w:rsidRDefault="00C05524" w:rsidP="00C05524">
            <w:pPr>
              <w:pStyle w:val="MedsTableText"/>
            </w:pPr>
          </w:p>
        </w:tc>
        <w:tc>
          <w:tcPr>
            <w:tcW w:w="3146" w:type="dxa"/>
            <w:tcMar>
              <w:top w:w="72" w:type="dxa"/>
              <w:left w:w="115" w:type="dxa"/>
              <w:bottom w:w="72" w:type="dxa"/>
              <w:right w:w="115" w:type="dxa"/>
            </w:tcMar>
          </w:tcPr>
          <w:p w14:paraId="5B2128AB" w14:textId="17545E4D" w:rsidR="00C05524" w:rsidRDefault="00C05524" w:rsidP="00C05524">
            <w:pPr>
              <w:pStyle w:val="MedsTableText"/>
            </w:pPr>
          </w:p>
        </w:tc>
        <w:tc>
          <w:tcPr>
            <w:tcW w:w="3546" w:type="dxa"/>
            <w:tcMar>
              <w:top w:w="72" w:type="dxa"/>
              <w:left w:w="115" w:type="dxa"/>
              <w:bottom w:w="72" w:type="dxa"/>
              <w:right w:w="115" w:type="dxa"/>
            </w:tcMar>
          </w:tcPr>
          <w:p w14:paraId="2222161E" w14:textId="7643850E" w:rsidR="00C05524" w:rsidRPr="008676B0" w:rsidRDefault="00C05524" w:rsidP="00C05524">
            <w:pPr>
              <w:pStyle w:val="MedsTableText"/>
            </w:pPr>
          </w:p>
        </w:tc>
      </w:tr>
      <w:tr w:rsidR="00C05524" w:rsidRPr="008676B0" w14:paraId="1A323E43" w14:textId="77777777" w:rsidTr="00336E41">
        <w:tc>
          <w:tcPr>
            <w:tcW w:w="1310" w:type="dxa"/>
            <w:tcMar>
              <w:top w:w="72" w:type="dxa"/>
              <w:left w:w="115" w:type="dxa"/>
              <w:bottom w:w="72" w:type="dxa"/>
              <w:right w:w="115" w:type="dxa"/>
            </w:tcMar>
          </w:tcPr>
          <w:p w14:paraId="1E229C9C" w14:textId="154DB3AB" w:rsidR="00C05524" w:rsidRDefault="00C05524" w:rsidP="00C05524">
            <w:pPr>
              <w:pStyle w:val="MedsTableText"/>
            </w:pPr>
          </w:p>
        </w:tc>
        <w:tc>
          <w:tcPr>
            <w:tcW w:w="1348" w:type="dxa"/>
            <w:tcMar>
              <w:top w:w="72" w:type="dxa"/>
              <w:left w:w="115" w:type="dxa"/>
              <w:bottom w:w="72" w:type="dxa"/>
              <w:right w:w="115" w:type="dxa"/>
            </w:tcMar>
          </w:tcPr>
          <w:p w14:paraId="30DEC6BE" w14:textId="4393B9DA" w:rsidR="00C05524" w:rsidRDefault="00C05524" w:rsidP="00C05524">
            <w:pPr>
              <w:pStyle w:val="MedsTableText"/>
            </w:pPr>
          </w:p>
        </w:tc>
        <w:tc>
          <w:tcPr>
            <w:tcW w:w="3146" w:type="dxa"/>
            <w:tcMar>
              <w:top w:w="72" w:type="dxa"/>
              <w:left w:w="115" w:type="dxa"/>
              <w:bottom w:w="72" w:type="dxa"/>
              <w:right w:w="115" w:type="dxa"/>
            </w:tcMar>
          </w:tcPr>
          <w:p w14:paraId="6D7B3818" w14:textId="60089046" w:rsidR="00C05524" w:rsidRDefault="00C05524" w:rsidP="00C05524">
            <w:pPr>
              <w:pStyle w:val="MedsTableText"/>
            </w:pPr>
          </w:p>
        </w:tc>
        <w:tc>
          <w:tcPr>
            <w:tcW w:w="3546" w:type="dxa"/>
            <w:tcMar>
              <w:top w:w="72" w:type="dxa"/>
              <w:left w:w="115" w:type="dxa"/>
              <w:bottom w:w="72" w:type="dxa"/>
              <w:right w:w="115" w:type="dxa"/>
            </w:tcMar>
          </w:tcPr>
          <w:p w14:paraId="2B23DF17" w14:textId="2F6F687F" w:rsidR="00C05524" w:rsidRPr="008676B0" w:rsidRDefault="00C05524" w:rsidP="00C05524">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7" w:name="_Toc41115999"/>
      <w:bookmarkStart w:id="8" w:name="_Toc452727620"/>
      <w:bookmarkEnd w:id="1"/>
      <w:r w:rsidRPr="008676B0">
        <w:lastRenderedPageBreak/>
        <w:t>Table of Contents</w:t>
      </w:r>
      <w:bookmarkEnd w:id="7"/>
      <w:bookmarkEnd w:id="8"/>
    </w:p>
    <w:p w14:paraId="208130B0" w14:textId="0E35C34A" w:rsidR="0015228C"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727620" w:history="1">
        <w:r w:rsidR="0015228C" w:rsidRPr="00162817">
          <w:rPr>
            <w:rStyle w:val="Hyperlink"/>
            <w:noProof/>
          </w:rPr>
          <w:t>Table of Contents</w:t>
        </w:r>
        <w:r w:rsidR="0015228C">
          <w:rPr>
            <w:noProof/>
            <w:webHidden/>
          </w:rPr>
          <w:tab/>
        </w:r>
        <w:r w:rsidR="0015228C">
          <w:rPr>
            <w:noProof/>
            <w:webHidden/>
          </w:rPr>
          <w:fldChar w:fldCharType="begin"/>
        </w:r>
        <w:r w:rsidR="0015228C">
          <w:rPr>
            <w:noProof/>
            <w:webHidden/>
          </w:rPr>
          <w:instrText xml:space="preserve"> PAGEREF _Toc452727620 \h </w:instrText>
        </w:r>
        <w:r w:rsidR="0015228C">
          <w:rPr>
            <w:noProof/>
            <w:webHidden/>
          </w:rPr>
        </w:r>
        <w:r w:rsidR="0015228C">
          <w:rPr>
            <w:noProof/>
            <w:webHidden/>
          </w:rPr>
          <w:fldChar w:fldCharType="separate"/>
        </w:r>
        <w:r w:rsidR="0015228C">
          <w:rPr>
            <w:noProof/>
            <w:webHidden/>
          </w:rPr>
          <w:t>iv</w:t>
        </w:r>
        <w:r w:rsidR="0015228C">
          <w:rPr>
            <w:noProof/>
            <w:webHidden/>
          </w:rPr>
          <w:fldChar w:fldCharType="end"/>
        </w:r>
      </w:hyperlink>
    </w:p>
    <w:p w14:paraId="1735A0A3" w14:textId="02941B85" w:rsidR="0015228C" w:rsidRDefault="000D6DB3">
      <w:pPr>
        <w:pStyle w:val="TOC1"/>
        <w:tabs>
          <w:tab w:val="right" w:leader="dot" w:pos="9350"/>
        </w:tabs>
        <w:rPr>
          <w:rFonts w:eastAsiaTheme="minorEastAsia" w:cstheme="minorBidi"/>
          <w:b w:val="0"/>
          <w:bCs w:val="0"/>
          <w:caps w:val="0"/>
          <w:noProof/>
          <w:sz w:val="22"/>
          <w:szCs w:val="22"/>
        </w:rPr>
      </w:pPr>
      <w:hyperlink w:anchor="_Toc452727621" w:history="1">
        <w:r w:rsidR="0015228C" w:rsidRPr="00162817">
          <w:rPr>
            <w:rStyle w:val="Hyperlink"/>
            <w:noProof/>
          </w:rPr>
          <w:t>List of Tables</w:t>
        </w:r>
        <w:r w:rsidR="0015228C">
          <w:rPr>
            <w:noProof/>
            <w:webHidden/>
          </w:rPr>
          <w:tab/>
        </w:r>
        <w:r w:rsidR="0015228C">
          <w:rPr>
            <w:noProof/>
            <w:webHidden/>
          </w:rPr>
          <w:fldChar w:fldCharType="begin"/>
        </w:r>
        <w:r w:rsidR="0015228C">
          <w:rPr>
            <w:noProof/>
            <w:webHidden/>
          </w:rPr>
          <w:instrText xml:space="preserve"> PAGEREF _Toc452727621 \h </w:instrText>
        </w:r>
        <w:r w:rsidR="0015228C">
          <w:rPr>
            <w:noProof/>
            <w:webHidden/>
          </w:rPr>
        </w:r>
        <w:r w:rsidR="0015228C">
          <w:rPr>
            <w:noProof/>
            <w:webHidden/>
          </w:rPr>
          <w:fldChar w:fldCharType="separate"/>
        </w:r>
        <w:r w:rsidR="0015228C">
          <w:rPr>
            <w:noProof/>
            <w:webHidden/>
          </w:rPr>
          <w:t>v</w:t>
        </w:r>
        <w:r w:rsidR="0015228C">
          <w:rPr>
            <w:noProof/>
            <w:webHidden/>
          </w:rPr>
          <w:fldChar w:fldCharType="end"/>
        </w:r>
      </w:hyperlink>
    </w:p>
    <w:p w14:paraId="7F6058BD" w14:textId="4DF94899" w:rsidR="0015228C" w:rsidRDefault="000D6DB3">
      <w:pPr>
        <w:pStyle w:val="TOC1"/>
        <w:tabs>
          <w:tab w:val="right" w:leader="dot" w:pos="9350"/>
        </w:tabs>
        <w:rPr>
          <w:rFonts w:eastAsiaTheme="minorEastAsia" w:cstheme="minorBidi"/>
          <w:b w:val="0"/>
          <w:bCs w:val="0"/>
          <w:caps w:val="0"/>
          <w:noProof/>
          <w:sz w:val="22"/>
          <w:szCs w:val="22"/>
        </w:rPr>
      </w:pPr>
      <w:hyperlink w:anchor="_Toc452727622" w:history="1">
        <w:r w:rsidR="0015228C" w:rsidRPr="00162817">
          <w:rPr>
            <w:rStyle w:val="Hyperlink"/>
            <w:noProof/>
          </w:rPr>
          <w:t>LIST OF FIGURES</w:t>
        </w:r>
        <w:r w:rsidR="0015228C">
          <w:rPr>
            <w:noProof/>
            <w:webHidden/>
          </w:rPr>
          <w:tab/>
        </w:r>
        <w:r w:rsidR="0015228C">
          <w:rPr>
            <w:noProof/>
            <w:webHidden/>
          </w:rPr>
          <w:fldChar w:fldCharType="begin"/>
        </w:r>
        <w:r w:rsidR="0015228C">
          <w:rPr>
            <w:noProof/>
            <w:webHidden/>
          </w:rPr>
          <w:instrText xml:space="preserve"> PAGEREF _Toc452727622 \h </w:instrText>
        </w:r>
        <w:r w:rsidR="0015228C">
          <w:rPr>
            <w:noProof/>
            <w:webHidden/>
          </w:rPr>
        </w:r>
        <w:r w:rsidR="0015228C">
          <w:rPr>
            <w:noProof/>
            <w:webHidden/>
          </w:rPr>
          <w:fldChar w:fldCharType="separate"/>
        </w:r>
        <w:r w:rsidR="0015228C">
          <w:rPr>
            <w:noProof/>
            <w:webHidden/>
          </w:rPr>
          <w:t>vi</w:t>
        </w:r>
        <w:r w:rsidR="0015228C">
          <w:rPr>
            <w:noProof/>
            <w:webHidden/>
          </w:rPr>
          <w:fldChar w:fldCharType="end"/>
        </w:r>
      </w:hyperlink>
    </w:p>
    <w:p w14:paraId="2E394E76" w14:textId="61CEC02D" w:rsidR="0015228C" w:rsidRDefault="000D6DB3">
      <w:pPr>
        <w:pStyle w:val="TOC1"/>
        <w:tabs>
          <w:tab w:val="left" w:pos="400"/>
          <w:tab w:val="right" w:leader="dot" w:pos="9350"/>
        </w:tabs>
        <w:rPr>
          <w:rFonts w:eastAsiaTheme="minorEastAsia" w:cstheme="minorBidi"/>
          <w:b w:val="0"/>
          <w:bCs w:val="0"/>
          <w:caps w:val="0"/>
          <w:noProof/>
          <w:sz w:val="22"/>
          <w:szCs w:val="22"/>
        </w:rPr>
      </w:pPr>
      <w:hyperlink w:anchor="_Toc452727623" w:history="1">
        <w:r w:rsidR="0015228C" w:rsidRPr="00162817">
          <w:rPr>
            <w:rStyle w:val="Hyperlink"/>
            <w:noProof/>
          </w:rPr>
          <w:t>1</w:t>
        </w:r>
        <w:r w:rsidR="0015228C">
          <w:rPr>
            <w:rFonts w:eastAsiaTheme="minorEastAsia" w:cstheme="minorBidi"/>
            <w:b w:val="0"/>
            <w:bCs w:val="0"/>
            <w:caps w:val="0"/>
            <w:noProof/>
            <w:sz w:val="22"/>
            <w:szCs w:val="22"/>
          </w:rPr>
          <w:tab/>
        </w:r>
        <w:r w:rsidR="0015228C" w:rsidRPr="00162817">
          <w:rPr>
            <w:rStyle w:val="Hyperlink"/>
            <w:noProof/>
          </w:rPr>
          <w:t>Introduction</w:t>
        </w:r>
        <w:r w:rsidR="0015228C">
          <w:rPr>
            <w:noProof/>
            <w:webHidden/>
          </w:rPr>
          <w:tab/>
        </w:r>
        <w:r w:rsidR="0015228C">
          <w:rPr>
            <w:noProof/>
            <w:webHidden/>
          </w:rPr>
          <w:fldChar w:fldCharType="begin"/>
        </w:r>
        <w:r w:rsidR="0015228C">
          <w:rPr>
            <w:noProof/>
            <w:webHidden/>
          </w:rPr>
          <w:instrText xml:space="preserve"> PAGEREF _Toc452727623 \h </w:instrText>
        </w:r>
        <w:r w:rsidR="0015228C">
          <w:rPr>
            <w:noProof/>
            <w:webHidden/>
          </w:rPr>
        </w:r>
        <w:r w:rsidR="0015228C">
          <w:rPr>
            <w:noProof/>
            <w:webHidden/>
          </w:rPr>
          <w:fldChar w:fldCharType="separate"/>
        </w:r>
        <w:r w:rsidR="0015228C">
          <w:rPr>
            <w:noProof/>
            <w:webHidden/>
          </w:rPr>
          <w:t>1</w:t>
        </w:r>
        <w:r w:rsidR="0015228C">
          <w:rPr>
            <w:noProof/>
            <w:webHidden/>
          </w:rPr>
          <w:fldChar w:fldCharType="end"/>
        </w:r>
      </w:hyperlink>
    </w:p>
    <w:p w14:paraId="6783CBD2" w14:textId="06467202" w:rsidR="0015228C" w:rsidRDefault="000D6DB3">
      <w:pPr>
        <w:pStyle w:val="TOC1"/>
        <w:tabs>
          <w:tab w:val="left" w:pos="400"/>
          <w:tab w:val="right" w:leader="dot" w:pos="9350"/>
        </w:tabs>
        <w:rPr>
          <w:rFonts w:eastAsiaTheme="minorEastAsia" w:cstheme="minorBidi"/>
          <w:b w:val="0"/>
          <w:bCs w:val="0"/>
          <w:caps w:val="0"/>
          <w:noProof/>
          <w:sz w:val="22"/>
          <w:szCs w:val="22"/>
        </w:rPr>
      </w:pPr>
      <w:hyperlink w:anchor="_Toc452727624" w:history="1">
        <w:r w:rsidR="0015228C" w:rsidRPr="00162817">
          <w:rPr>
            <w:rStyle w:val="Hyperlink"/>
            <w:noProof/>
          </w:rPr>
          <w:t>2</w:t>
        </w:r>
        <w:r w:rsidR="0015228C">
          <w:rPr>
            <w:rFonts w:eastAsiaTheme="minorEastAsia" w:cstheme="minorBidi"/>
            <w:b w:val="0"/>
            <w:bCs w:val="0"/>
            <w:caps w:val="0"/>
            <w:noProof/>
            <w:sz w:val="22"/>
            <w:szCs w:val="22"/>
          </w:rPr>
          <w:tab/>
        </w:r>
        <w:r w:rsidR="0015228C" w:rsidRPr="00162817">
          <w:rPr>
            <w:rStyle w:val="Hyperlink"/>
            <w:noProof/>
          </w:rPr>
          <w:t>Testing Approach</w:t>
        </w:r>
        <w:r w:rsidR="0015228C">
          <w:rPr>
            <w:noProof/>
            <w:webHidden/>
          </w:rPr>
          <w:tab/>
        </w:r>
        <w:r w:rsidR="0015228C">
          <w:rPr>
            <w:noProof/>
            <w:webHidden/>
          </w:rPr>
          <w:fldChar w:fldCharType="begin"/>
        </w:r>
        <w:r w:rsidR="0015228C">
          <w:rPr>
            <w:noProof/>
            <w:webHidden/>
          </w:rPr>
          <w:instrText xml:space="preserve"> PAGEREF _Toc452727624 \h </w:instrText>
        </w:r>
        <w:r w:rsidR="0015228C">
          <w:rPr>
            <w:noProof/>
            <w:webHidden/>
          </w:rPr>
        </w:r>
        <w:r w:rsidR="0015228C">
          <w:rPr>
            <w:noProof/>
            <w:webHidden/>
          </w:rPr>
          <w:fldChar w:fldCharType="separate"/>
        </w:r>
        <w:r w:rsidR="0015228C">
          <w:rPr>
            <w:noProof/>
            <w:webHidden/>
          </w:rPr>
          <w:t>2</w:t>
        </w:r>
        <w:r w:rsidR="0015228C">
          <w:rPr>
            <w:noProof/>
            <w:webHidden/>
          </w:rPr>
          <w:fldChar w:fldCharType="end"/>
        </w:r>
      </w:hyperlink>
    </w:p>
    <w:p w14:paraId="5E540CBF" w14:textId="0DE8368B" w:rsidR="00E169BF" w:rsidRPr="008676B0" w:rsidRDefault="00E169BF" w:rsidP="00E169BF">
      <w:pPr>
        <w:pStyle w:val="MEDSHeader1"/>
        <w:numPr>
          <w:ilvl w:val="0"/>
          <w:numId w:val="0"/>
        </w:numPr>
      </w:pPr>
      <w:r w:rsidRPr="008676B0">
        <w:lastRenderedPageBreak/>
        <w:fldChar w:fldCharType="end"/>
      </w:r>
      <w:bookmarkStart w:id="9" w:name="_Toc452727621"/>
      <w:r w:rsidRPr="008676B0">
        <w:t>List of Tables</w:t>
      </w:r>
      <w:bookmarkEnd w:id="9"/>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10" w:name="_Toc414443626"/>
      <w:bookmarkStart w:id="11" w:name="_Toc41116000"/>
    </w:p>
    <w:p w14:paraId="5E540CE7" w14:textId="77777777" w:rsidR="00E169BF" w:rsidRPr="008676B0" w:rsidRDefault="00E169BF" w:rsidP="00E169BF">
      <w:pPr>
        <w:pStyle w:val="MEDSHeader1"/>
        <w:numPr>
          <w:ilvl w:val="0"/>
          <w:numId w:val="0"/>
        </w:numPr>
      </w:pPr>
      <w:bookmarkStart w:id="12" w:name="_Toc452727622"/>
      <w:r w:rsidRPr="008676B0">
        <w:lastRenderedPageBreak/>
        <w:t>LIST OF FIGURES</w:t>
      </w:r>
      <w:bookmarkEnd w:id="12"/>
    </w:p>
    <w:p w14:paraId="5E540D0B" w14:textId="77777777" w:rsidR="00E169BF" w:rsidRPr="008676B0" w:rsidRDefault="00006F1B" w:rsidP="00E169BF">
      <w:pPr>
        <w:pStyle w:val="BodyText"/>
        <w:sectPr w:rsidR="00E169BF" w:rsidRPr="008676B0" w:rsidSect="00E169BF">
          <w:headerReference w:type="default" r:id="rId18"/>
          <w:footerReference w:type="default" r:id="rId19"/>
          <w:type w:val="continuous"/>
          <w:pgSz w:w="12240" w:h="15840" w:code="1"/>
          <w:pgMar w:top="1590" w:right="1440" w:bottom="1440" w:left="1440" w:header="720" w:footer="225" w:gutter="0"/>
          <w:pgNumType w:fmt="lowerRoman" w:start="1"/>
          <w:cols w:space="720"/>
          <w:docGrid w:linePitch="360"/>
        </w:sectPr>
      </w:pPr>
      <w:fldSimple w:instr=" TOC \h \z \c &quot;Figure&quot; ">
        <w:r w:rsidR="00FE6313">
          <w:rPr>
            <w:rFonts w:asciiTheme="minorHAnsi" w:hAnsiTheme="minorHAnsi"/>
            <w:b/>
            <w:bCs/>
            <w:smallCaps/>
            <w:noProof/>
            <w:sz w:val="20"/>
            <w:szCs w:val="20"/>
          </w:rPr>
          <w:t>No table of figures entries found.</w:t>
        </w:r>
      </w:fldSimple>
    </w:p>
    <w:bookmarkEnd w:id="10"/>
    <w:p w14:paraId="5E540D0C" w14:textId="77777777" w:rsidR="00E169BF" w:rsidRPr="008676B0" w:rsidRDefault="00E169BF" w:rsidP="00E169BF">
      <w:pPr>
        <w:spacing w:after="200" w:line="276" w:lineRule="auto"/>
        <w:rPr>
          <w:rFonts w:cs="Arial"/>
          <w:b/>
          <w:bCs/>
          <w:color w:val="211B6F"/>
          <w:kern w:val="32"/>
          <w:sz w:val="44"/>
          <w:szCs w:val="44"/>
        </w:rPr>
      </w:pPr>
      <w:r w:rsidRPr="008676B0">
        <w:br w:type="page"/>
      </w:r>
    </w:p>
    <w:p w14:paraId="5E540D0D" w14:textId="3F3A5940" w:rsidR="00E169BF" w:rsidRDefault="00E169BF" w:rsidP="00685F47">
      <w:pPr>
        <w:pStyle w:val="Heading1"/>
      </w:pPr>
      <w:bookmarkStart w:id="13" w:name="_Toc452727623"/>
      <w:r w:rsidRPr="00685F47">
        <w:lastRenderedPageBreak/>
        <w:t>Introduction</w:t>
      </w:r>
      <w:bookmarkEnd w:id="11"/>
      <w:bookmarkEnd w:id="13"/>
    </w:p>
    <w:p w14:paraId="3C7EBD79" w14:textId="465DA1BE" w:rsidR="007F1186" w:rsidRDefault="007F1186" w:rsidP="007F1186"/>
    <w:p w14:paraId="56DDADA2" w14:textId="77777777" w:rsidR="00CA6E81" w:rsidRPr="00CA6E81" w:rsidRDefault="00073B4D" w:rsidP="00073B4D">
      <w:pPr>
        <w:spacing w:after="110" w:line="248" w:lineRule="auto"/>
        <w:ind w:left="2" w:right="10" w:hanging="10"/>
        <w:jc w:val="both"/>
        <w:rPr>
          <w:sz w:val="24"/>
          <w:highlight w:val="yellow"/>
        </w:rPr>
      </w:pPr>
      <w:del w:id="14" w:author="Allison Garcia" w:date="2016-06-06T10:42:00Z">
        <w:r w:rsidRPr="00CA6E81" w:rsidDel="001527F2">
          <w:rPr>
            <w:sz w:val="24"/>
            <w:highlight w:val="yellow"/>
          </w:rPr>
          <w:delText xml:space="preserve">We </w:delText>
        </w:r>
      </w:del>
      <w:ins w:id="15" w:author="Allison Garcia" w:date="2016-06-06T10:42:00Z">
        <w:r w:rsidR="001527F2" w:rsidRPr="00CA6E81">
          <w:rPr>
            <w:sz w:val="24"/>
            <w:highlight w:val="yellow"/>
          </w:rPr>
          <w:t xml:space="preserve">xFusion </w:t>
        </w:r>
      </w:ins>
      <w:r w:rsidRPr="00CA6E81">
        <w:rPr>
          <w:sz w:val="24"/>
          <w:highlight w:val="yellow"/>
        </w:rPr>
        <w:t>understand</w:t>
      </w:r>
      <w:ins w:id="16" w:author="Allison Garcia" w:date="2016-06-06T10:42:00Z">
        <w:r w:rsidR="001527F2" w:rsidRPr="00CA6E81">
          <w:rPr>
            <w:sz w:val="24"/>
            <w:highlight w:val="yellow"/>
          </w:rPr>
          <w:t>s</w:t>
        </w:r>
      </w:ins>
      <w:r w:rsidRPr="00CA6E81">
        <w:rPr>
          <w:sz w:val="24"/>
          <w:highlight w:val="yellow"/>
        </w:rPr>
        <w:t xml:space="preserve"> the significance of a system being compliant with Section 508 guidelines. </w:t>
      </w:r>
      <w:del w:id="17" w:author="Allison Garcia" w:date="2016-06-06T10:42:00Z">
        <w:r w:rsidRPr="00CA6E81" w:rsidDel="001527F2">
          <w:rPr>
            <w:sz w:val="24"/>
            <w:highlight w:val="yellow"/>
          </w:rPr>
          <w:delText>Hence t</w:delText>
        </w:r>
      </w:del>
      <w:ins w:id="18" w:author="Allison Garcia" w:date="2016-06-06T10:42:00Z">
        <w:r w:rsidR="001527F2" w:rsidRPr="00CA6E81">
          <w:rPr>
            <w:sz w:val="24"/>
            <w:highlight w:val="yellow"/>
          </w:rPr>
          <w:t>T</w:t>
        </w:r>
      </w:ins>
      <w:r w:rsidRPr="00CA6E81">
        <w:rPr>
          <w:sz w:val="24"/>
          <w:highlight w:val="yellow"/>
        </w:rPr>
        <w:t xml:space="preserve">he SafeKids system was tested extensively to ensure that all the necessary features have been implemented to comply with Section 508. </w:t>
      </w:r>
    </w:p>
    <w:p w14:paraId="135A51F9" w14:textId="115AFB6B" w:rsidR="00073B4D" w:rsidRDefault="00073B4D" w:rsidP="00073B4D">
      <w:pPr>
        <w:spacing w:after="110" w:line="248" w:lineRule="auto"/>
        <w:ind w:left="2" w:right="10" w:hanging="10"/>
        <w:jc w:val="both"/>
        <w:rPr>
          <w:sz w:val="24"/>
        </w:rPr>
      </w:pPr>
      <w:r w:rsidRPr="00CA6E81">
        <w:rPr>
          <w:sz w:val="24"/>
          <w:highlight w:val="yellow"/>
        </w:rPr>
        <w:t xml:space="preserve">It is important to note that certain features of Section 508 were not tested because the system </w:t>
      </w:r>
      <w:del w:id="19" w:author="Allison Garcia" w:date="2016-06-06T10:43:00Z">
        <w:r w:rsidRPr="00CA6E81" w:rsidDel="001527F2">
          <w:rPr>
            <w:sz w:val="24"/>
            <w:highlight w:val="yellow"/>
          </w:rPr>
          <w:delText xml:space="preserve">doesn’t </w:delText>
        </w:r>
      </w:del>
      <w:ins w:id="20" w:author="Allison Garcia" w:date="2016-06-06T10:43:00Z">
        <w:r w:rsidR="001527F2" w:rsidRPr="00CA6E81">
          <w:rPr>
            <w:sz w:val="24"/>
            <w:highlight w:val="yellow"/>
          </w:rPr>
          <w:t xml:space="preserve">does not </w:t>
        </w:r>
      </w:ins>
      <w:r w:rsidRPr="00CA6E81">
        <w:rPr>
          <w:sz w:val="24"/>
          <w:highlight w:val="yellow"/>
        </w:rPr>
        <w:t>deal with them</w:t>
      </w:r>
      <w:ins w:id="21" w:author="Allison Garcia" w:date="2016-06-06T10:43:00Z">
        <w:r w:rsidR="001527F2" w:rsidRPr="00CA6E81">
          <w:rPr>
            <w:sz w:val="24"/>
            <w:highlight w:val="yellow"/>
          </w:rPr>
          <w:t>,</w:t>
        </w:r>
      </w:ins>
      <w:r w:rsidRPr="00CA6E81">
        <w:rPr>
          <w:sz w:val="24"/>
          <w:highlight w:val="yellow"/>
        </w:rPr>
        <w:t xml:space="preserve"> such as Video and Animation, </w:t>
      </w:r>
      <w:ins w:id="22" w:author="Allison Garcia" w:date="2016-06-06T10:43:00Z">
        <w:r w:rsidR="001527F2" w:rsidRPr="00CA6E81">
          <w:rPr>
            <w:sz w:val="24"/>
            <w:highlight w:val="yellow"/>
          </w:rPr>
          <w:t xml:space="preserve">and </w:t>
        </w:r>
      </w:ins>
      <w:r w:rsidRPr="00CA6E81">
        <w:rPr>
          <w:sz w:val="24"/>
          <w:highlight w:val="yellow"/>
        </w:rPr>
        <w:t>Flashing</w:t>
      </w:r>
      <w:del w:id="23" w:author="Allison Garcia" w:date="2016-06-06T10:43:00Z">
        <w:r w:rsidRPr="00CA6E81" w:rsidDel="001527F2">
          <w:rPr>
            <w:sz w:val="24"/>
            <w:highlight w:val="yellow"/>
          </w:rPr>
          <w:delText xml:space="preserve"> etc</w:delText>
        </w:r>
      </w:del>
      <w:r w:rsidRPr="00CA6E81">
        <w:rPr>
          <w:sz w:val="24"/>
          <w:highlight w:val="yellow"/>
        </w:rPr>
        <w:t>. In addition to the tests listed below</w:t>
      </w:r>
      <w:ins w:id="24" w:author="Allison Garcia" w:date="2016-06-06T10:43:00Z">
        <w:r w:rsidR="001527F2" w:rsidRPr="00CA6E81">
          <w:rPr>
            <w:sz w:val="24"/>
            <w:highlight w:val="yellow"/>
          </w:rPr>
          <w:t>,</w:t>
        </w:r>
      </w:ins>
      <w:r w:rsidRPr="00CA6E81">
        <w:rPr>
          <w:sz w:val="24"/>
          <w:highlight w:val="yellow"/>
        </w:rPr>
        <w:t xml:space="preserve"> we also conducted a Section 508 compliance testing against &lt;xxxx&gt;.</w:t>
      </w:r>
    </w:p>
    <w:p w14:paraId="61808973" w14:textId="21250F97" w:rsidR="00073B4D" w:rsidRDefault="00073B4D" w:rsidP="00073B4D">
      <w:pPr>
        <w:spacing w:after="110" w:line="248" w:lineRule="auto"/>
        <w:ind w:left="2" w:right="10" w:hanging="10"/>
        <w:jc w:val="both"/>
        <w:rPr>
          <w:sz w:val="24"/>
        </w:rPr>
      </w:pPr>
    </w:p>
    <w:p w14:paraId="25D3E202" w14:textId="0A3A2DD2" w:rsidR="00073B4D" w:rsidRDefault="00073B4D" w:rsidP="00073B4D">
      <w:pPr>
        <w:pStyle w:val="Heading1"/>
      </w:pPr>
      <w:bookmarkStart w:id="25" w:name="_Toc452727624"/>
      <w:r w:rsidRPr="00073B4D">
        <w:lastRenderedPageBreak/>
        <w:t>Testing Approach</w:t>
      </w:r>
      <w:bookmarkEnd w:id="25"/>
      <w:r w:rsidRPr="00073B4D">
        <w:t xml:space="preserve"> </w:t>
      </w:r>
    </w:p>
    <w:p w14:paraId="74FC8C08" w14:textId="57DB4A01" w:rsidR="00073B4D" w:rsidDel="001527F2" w:rsidRDefault="00073B4D" w:rsidP="00073B4D">
      <w:pPr>
        <w:ind w:left="720"/>
        <w:rPr>
          <w:del w:id="26" w:author="Allison Garcia" w:date="2016-06-06T10:43:00Z"/>
        </w:rPr>
      </w:pPr>
    </w:p>
    <w:p w14:paraId="74100732" w14:textId="77777777" w:rsidR="001D43E4" w:rsidRPr="001D43E4" w:rsidRDefault="001D43E4" w:rsidP="001D43E4">
      <w:pPr>
        <w:rPr>
          <w:rFonts w:cs="Arial"/>
          <w:sz w:val="24"/>
        </w:rPr>
      </w:pPr>
      <w:r w:rsidRPr="001D43E4">
        <w:rPr>
          <w:rFonts w:cs="Arial"/>
          <w:sz w:val="24"/>
        </w:rPr>
        <w:t>Our</w:t>
      </w:r>
      <w:r w:rsidR="00073B4D" w:rsidRPr="001D43E4">
        <w:rPr>
          <w:rFonts w:cs="Arial"/>
          <w:sz w:val="24"/>
        </w:rPr>
        <w:t xml:space="preserve"> Section 508 compliance </w:t>
      </w:r>
      <w:r w:rsidRPr="001D43E4">
        <w:rPr>
          <w:rFonts w:cs="Arial"/>
          <w:sz w:val="24"/>
        </w:rPr>
        <w:t>testing includes:</w:t>
      </w:r>
    </w:p>
    <w:p w14:paraId="6E10C6DC" w14:textId="77777777" w:rsidR="001D43E4" w:rsidRPr="001D43E4" w:rsidRDefault="001D43E4" w:rsidP="001D43E4">
      <w:pPr>
        <w:pStyle w:val="ListParagraph"/>
        <w:numPr>
          <w:ilvl w:val="0"/>
          <w:numId w:val="24"/>
        </w:numPr>
        <w:rPr>
          <w:rFonts w:cs="Arial"/>
          <w:sz w:val="24"/>
        </w:rPr>
      </w:pPr>
      <w:r w:rsidRPr="001D43E4">
        <w:rPr>
          <w:rFonts w:cs="Arial"/>
          <w:sz w:val="24"/>
        </w:rPr>
        <w:t>Manual</w:t>
      </w:r>
      <w:r w:rsidR="00C66C7E" w:rsidRPr="001D43E4">
        <w:rPr>
          <w:rFonts w:cs="Arial"/>
          <w:sz w:val="24"/>
        </w:rPr>
        <w:t xml:space="preserve"> testing</w:t>
      </w:r>
      <w:r w:rsidRPr="001D43E4">
        <w:rPr>
          <w:rFonts w:cs="Arial"/>
          <w:sz w:val="24"/>
        </w:rPr>
        <w:t>/reviews</w:t>
      </w:r>
    </w:p>
    <w:p w14:paraId="38E91A29" w14:textId="77BB1221" w:rsidR="001D43E4" w:rsidRPr="001D43E4" w:rsidRDefault="001D43E4" w:rsidP="001D43E4">
      <w:pPr>
        <w:pStyle w:val="ListParagraph"/>
        <w:numPr>
          <w:ilvl w:val="0"/>
          <w:numId w:val="24"/>
        </w:numPr>
        <w:rPr>
          <w:rFonts w:cs="Arial"/>
          <w:sz w:val="24"/>
        </w:rPr>
      </w:pPr>
      <w:r w:rsidRPr="001D43E4">
        <w:rPr>
          <w:rFonts w:cs="Arial"/>
          <w:sz w:val="24"/>
        </w:rPr>
        <w:t>A</w:t>
      </w:r>
      <w:r w:rsidR="00073B4D" w:rsidRPr="001D43E4">
        <w:rPr>
          <w:rFonts w:cs="Arial"/>
          <w:sz w:val="24"/>
        </w:rPr>
        <w:t xml:space="preserve">utomated testing </w:t>
      </w:r>
      <w:r w:rsidRPr="001D43E4">
        <w:rPr>
          <w:rFonts w:cs="Arial"/>
          <w:sz w:val="24"/>
        </w:rPr>
        <w:t xml:space="preserve">using online 508 compliance scanning using online compliance scanning tool, </w:t>
      </w:r>
      <w:r w:rsidR="00073B4D" w:rsidRPr="001D43E4">
        <w:rPr>
          <w:rFonts w:cs="Arial"/>
          <w:sz w:val="24"/>
        </w:rPr>
        <w:t xml:space="preserve"> </w:t>
      </w:r>
      <w:hyperlink r:id="rId20" w:history="1">
        <w:r w:rsidRPr="001D43E4">
          <w:rPr>
            <w:rStyle w:val="Hyperlink"/>
            <w:rFonts w:cs="Arial"/>
            <w:sz w:val="24"/>
          </w:rPr>
          <w:t>www.cynthiasays.com</w:t>
        </w:r>
      </w:hyperlink>
    </w:p>
    <w:p w14:paraId="62F9C64E" w14:textId="77777777" w:rsidR="001D43E4" w:rsidRDefault="001D43E4" w:rsidP="00073B4D">
      <w:pPr>
        <w:ind w:left="720"/>
        <w:rPr>
          <w:rFonts w:cs="Arial"/>
          <w:sz w:val="24"/>
        </w:rPr>
      </w:pPr>
    </w:p>
    <w:p w14:paraId="6D3D4D86" w14:textId="57BA4FA2" w:rsidR="001D43E4" w:rsidRDefault="001D43E4" w:rsidP="001D43E4">
      <w:pPr>
        <w:rPr>
          <w:rFonts w:cs="Arial"/>
          <w:sz w:val="24"/>
        </w:rPr>
      </w:pPr>
      <w:r>
        <w:rPr>
          <w:rFonts w:cs="Arial"/>
          <w:sz w:val="24"/>
        </w:rPr>
        <w:t>Section 508 compliance testing was conducted in the UI Prototype Phase and subsequently at the end of every Sprint Iteration and final product release.</w:t>
      </w:r>
    </w:p>
    <w:p w14:paraId="63D3EF29" w14:textId="77777777" w:rsidR="001D43E4" w:rsidRDefault="001D43E4" w:rsidP="00073B4D">
      <w:pPr>
        <w:ind w:left="720"/>
        <w:rPr>
          <w:rFonts w:cs="Arial"/>
          <w:sz w:val="24"/>
        </w:rPr>
      </w:pPr>
    </w:p>
    <w:p w14:paraId="48B9BFAC" w14:textId="619D5E73" w:rsidR="00073B4D" w:rsidRPr="00073B4D" w:rsidRDefault="00073B4D" w:rsidP="001D43E4">
      <w:pPr>
        <w:rPr>
          <w:rFonts w:cs="Arial"/>
          <w:sz w:val="24"/>
        </w:rPr>
      </w:pPr>
      <w:r w:rsidRPr="00073B4D">
        <w:rPr>
          <w:rFonts w:cs="Arial"/>
          <w:sz w:val="24"/>
        </w:rPr>
        <w:t>The following tests were conducted based on</w:t>
      </w:r>
      <w:del w:id="27" w:author="Allison Garcia" w:date="2016-06-06T10:43:00Z">
        <w:r w:rsidRPr="00073B4D" w:rsidDel="001527F2">
          <w:rPr>
            <w:rFonts w:cs="Arial"/>
            <w:sz w:val="24"/>
          </w:rPr>
          <w:delText>n</w:delText>
        </w:r>
      </w:del>
      <w:r w:rsidRPr="00073B4D">
        <w:rPr>
          <w:rFonts w:cs="Arial"/>
          <w:sz w:val="24"/>
        </w:rPr>
        <w:t xml:space="preserve"> what is</w:t>
      </w:r>
      <w:ins w:id="28" w:author="Allison Garcia" w:date="2016-06-06T10:43:00Z">
        <w:r w:rsidR="001527F2">
          <w:rPr>
            <w:rFonts w:cs="Arial"/>
            <w:sz w:val="24"/>
          </w:rPr>
          <w:t xml:space="preserve"> </w:t>
        </w:r>
      </w:ins>
      <w:r w:rsidRPr="00073B4D">
        <w:rPr>
          <w:rFonts w:cs="Arial"/>
          <w:sz w:val="24"/>
        </w:rPr>
        <w:t>applicabe to the system</w:t>
      </w:r>
      <w:ins w:id="29" w:author="Allison Garcia" w:date="2016-06-06T10:43:00Z">
        <w:r w:rsidR="001527F2">
          <w:rPr>
            <w:rFonts w:cs="Arial"/>
            <w:sz w:val="24"/>
          </w:rPr>
          <w:t>:</w:t>
        </w:r>
      </w:ins>
      <w:del w:id="30" w:author="Allison Garcia" w:date="2016-06-06T10:43:00Z">
        <w:r w:rsidRPr="00073B4D" w:rsidDel="001527F2">
          <w:rPr>
            <w:rFonts w:cs="Arial"/>
            <w:sz w:val="24"/>
          </w:rPr>
          <w:delText>;</w:delText>
        </w:r>
      </w:del>
    </w:p>
    <w:p w14:paraId="02AF9D13" w14:textId="77777777" w:rsidR="00073B4D" w:rsidRPr="00073B4D" w:rsidRDefault="00073B4D" w:rsidP="00073B4D">
      <w:pPr>
        <w:ind w:left="720"/>
        <w:rPr>
          <w:rFonts w:cs="Arial"/>
          <w:sz w:val="24"/>
        </w:rPr>
      </w:pPr>
    </w:p>
    <w:p w14:paraId="42CBCB2C" w14:textId="08C4DA1F" w:rsidR="00073B4D" w:rsidRPr="00073B4D" w:rsidDel="001527F2" w:rsidRDefault="00073B4D" w:rsidP="00073B4D">
      <w:pPr>
        <w:ind w:left="720"/>
        <w:rPr>
          <w:del w:id="31" w:author="Allison Garcia" w:date="2016-06-06T10:43:00Z"/>
          <w:rFonts w:cs="Arial"/>
          <w:sz w:val="24"/>
        </w:rPr>
      </w:pPr>
    </w:p>
    <w:p w14:paraId="768B562F" w14:textId="02F09E26" w:rsidR="00073B4D" w:rsidRPr="00073B4D" w:rsidDel="001527F2" w:rsidRDefault="00073B4D" w:rsidP="00073B4D">
      <w:pPr>
        <w:ind w:left="720"/>
        <w:rPr>
          <w:del w:id="32" w:author="Allison Garcia" w:date="2016-06-06T10:43:00Z"/>
          <w:rFonts w:cs="Arial"/>
          <w:sz w:val="24"/>
        </w:rPr>
      </w:pPr>
    </w:p>
    <w:p w14:paraId="0B0766E5"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Interactive Interface Elements </w:t>
      </w:r>
    </w:p>
    <w:p w14:paraId="360323D4" w14:textId="72EEFCAD" w:rsidR="00073B4D" w:rsidRPr="00073B4D" w:rsidRDefault="00073B4D" w:rsidP="00073B4D">
      <w:pPr>
        <w:spacing w:after="110" w:line="248" w:lineRule="auto"/>
        <w:ind w:left="720" w:right="10"/>
        <w:jc w:val="both"/>
        <w:rPr>
          <w:rFonts w:cs="Arial"/>
          <w:sz w:val="24"/>
        </w:rPr>
      </w:pPr>
      <w:r w:rsidRPr="00073B4D">
        <w:rPr>
          <w:rFonts w:eastAsia="Arial" w:cs="Arial"/>
          <w:sz w:val="24"/>
        </w:rPr>
        <w:t xml:space="preserve">Interactive interface elements include features </w:t>
      </w:r>
      <w:del w:id="33" w:author="Allison Garcia" w:date="2016-06-06T10:43:00Z">
        <w:r w:rsidRPr="00073B4D" w:rsidDel="001527F2">
          <w:rPr>
            <w:rFonts w:eastAsia="Arial" w:cs="Arial"/>
            <w:sz w:val="24"/>
          </w:rPr>
          <w:delText xml:space="preserve">like </w:delText>
        </w:r>
      </w:del>
      <w:ins w:id="34" w:author="Allison Garcia" w:date="2016-06-06T10:43:00Z">
        <w:r w:rsidR="001527F2">
          <w:rPr>
            <w:rFonts w:eastAsia="Arial" w:cs="Arial"/>
            <w:sz w:val="24"/>
          </w:rPr>
          <w:t>such as</w:t>
        </w:r>
        <w:r w:rsidR="001527F2" w:rsidRPr="00073B4D">
          <w:rPr>
            <w:rFonts w:eastAsia="Arial" w:cs="Arial"/>
            <w:sz w:val="24"/>
          </w:rPr>
          <w:t xml:space="preserve"> </w:t>
        </w:r>
      </w:ins>
      <w:r w:rsidRPr="00073B4D">
        <w:rPr>
          <w:rFonts w:eastAsia="Arial" w:cs="Arial"/>
          <w:sz w:val="24"/>
        </w:rPr>
        <w:t>navigation controls (links, buttons</w:t>
      </w:r>
      <w:del w:id="35" w:author="Allison Garcia" w:date="2016-06-06T10:44:00Z">
        <w:r w:rsidRPr="00073B4D" w:rsidDel="001527F2">
          <w:rPr>
            <w:rFonts w:eastAsia="Arial" w:cs="Arial"/>
            <w:sz w:val="24"/>
          </w:rPr>
          <w:delText xml:space="preserve"> etc.</w:delText>
        </w:r>
      </w:del>
      <w:r w:rsidRPr="00073B4D">
        <w:rPr>
          <w:rFonts w:eastAsia="Arial" w:cs="Arial"/>
          <w:sz w:val="24"/>
        </w:rPr>
        <w:t>), and editable content (selectable text, data input</w:t>
      </w:r>
      <w:del w:id="36" w:author="Allison Garcia" w:date="2016-06-06T10:44:00Z">
        <w:r w:rsidRPr="00073B4D" w:rsidDel="001527F2">
          <w:rPr>
            <w:rFonts w:eastAsia="Arial" w:cs="Arial"/>
            <w:sz w:val="24"/>
          </w:rPr>
          <w:delText xml:space="preserve"> etc.</w:delText>
        </w:r>
      </w:del>
      <w:r w:rsidRPr="00073B4D">
        <w:rPr>
          <w:rFonts w:eastAsia="Arial" w:cs="Arial"/>
          <w:sz w:val="24"/>
        </w:rPr>
        <w:t xml:space="preserve">) that a user is expected to use. The following areas were covered in this testing: </w:t>
      </w:r>
    </w:p>
    <w:p w14:paraId="31823E2E"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Keyboard Access </w:t>
      </w:r>
    </w:p>
    <w:p w14:paraId="6C982D18" w14:textId="77777777" w:rsidR="00073B4D" w:rsidRPr="00073B4D" w:rsidRDefault="00073B4D" w:rsidP="00073B4D">
      <w:pPr>
        <w:spacing w:after="108" w:line="252" w:lineRule="auto"/>
        <w:ind w:left="1440" w:right="15"/>
        <w:rPr>
          <w:rFonts w:cs="Arial"/>
          <w:sz w:val="24"/>
        </w:rPr>
      </w:pPr>
      <w:r w:rsidRPr="00073B4D">
        <w:rPr>
          <w:rFonts w:eastAsia="Arial" w:cs="Arial"/>
          <w:sz w:val="24"/>
        </w:rPr>
        <w:t xml:space="preserve">The keyboard-only access included testing the system without a mouse or any such devices. It included testing the system using only the keystrokes of a keyboard. </w:t>
      </w:r>
    </w:p>
    <w:p w14:paraId="2506EF60"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Labels for Assistive Technologies </w:t>
      </w:r>
    </w:p>
    <w:p w14:paraId="161A00E2" w14:textId="3E056F2D" w:rsidR="00073B4D" w:rsidRPr="00073B4D" w:rsidRDefault="00073B4D" w:rsidP="00073B4D">
      <w:pPr>
        <w:spacing w:after="110" w:line="248" w:lineRule="auto"/>
        <w:ind w:left="1440" w:right="10"/>
        <w:jc w:val="both"/>
        <w:rPr>
          <w:rFonts w:cs="Arial"/>
          <w:sz w:val="24"/>
        </w:rPr>
      </w:pPr>
      <w:r w:rsidRPr="00073B4D">
        <w:rPr>
          <w:rFonts w:eastAsia="Arial" w:cs="Arial"/>
          <w:sz w:val="24"/>
        </w:rPr>
        <w:t xml:space="preserve">Assistive technology utilizes accessibility properties of elements and provides them to users through various modes to provide access to the application. The following </w:t>
      </w:r>
      <w:del w:id="37" w:author="Allison Garcia" w:date="2016-06-06T10:44:00Z">
        <w:r w:rsidRPr="00073B4D" w:rsidDel="001527F2">
          <w:rPr>
            <w:rFonts w:eastAsia="Arial" w:cs="Arial"/>
            <w:sz w:val="24"/>
          </w:rPr>
          <w:delText xml:space="preserve">are </w:delText>
        </w:r>
      </w:del>
      <w:ins w:id="38" w:author="Allison Garcia" w:date="2016-06-06T10:44:00Z">
        <w:r w:rsidR="001527F2">
          <w:rPr>
            <w:rFonts w:eastAsia="Arial" w:cs="Arial"/>
            <w:sz w:val="24"/>
          </w:rPr>
          <w:t>were</w:t>
        </w:r>
        <w:r w:rsidR="001527F2" w:rsidRPr="00073B4D">
          <w:rPr>
            <w:rFonts w:eastAsia="Arial" w:cs="Arial"/>
            <w:sz w:val="24"/>
          </w:rPr>
          <w:t xml:space="preserve"> </w:t>
        </w:r>
      </w:ins>
      <w:r w:rsidRPr="00073B4D">
        <w:rPr>
          <w:rFonts w:eastAsia="Arial" w:cs="Arial"/>
          <w:sz w:val="24"/>
        </w:rPr>
        <w:t>included in this test:</w:t>
      </w:r>
    </w:p>
    <w:p w14:paraId="7EA08AC1" w14:textId="77777777" w:rsidR="00073B4D" w:rsidRPr="00073B4D" w:rsidRDefault="00073B4D" w:rsidP="00073B4D">
      <w:pPr>
        <w:pStyle w:val="Heading5"/>
        <w:numPr>
          <w:ilvl w:val="2"/>
          <w:numId w:val="10"/>
        </w:numPr>
        <w:spacing w:before="0" w:after="40" w:line="259" w:lineRule="auto"/>
        <w:rPr>
          <w:rFonts w:ascii="Arial" w:hAnsi="Arial" w:cs="Arial"/>
          <w:sz w:val="24"/>
        </w:rPr>
      </w:pPr>
      <w:r w:rsidRPr="00073B4D">
        <w:rPr>
          <w:rFonts w:ascii="Arial" w:hAnsi="Arial" w:cs="Arial"/>
          <w:sz w:val="24"/>
        </w:rPr>
        <w:t xml:space="preserve">All Interactive elements </w:t>
      </w:r>
    </w:p>
    <w:p w14:paraId="6FF81834" w14:textId="77777777" w:rsidR="00073B4D" w:rsidRPr="00073B4D" w:rsidRDefault="00073B4D" w:rsidP="00073B4D">
      <w:pPr>
        <w:spacing w:after="108" w:line="252" w:lineRule="auto"/>
        <w:ind w:left="2160" w:right="15"/>
        <w:rPr>
          <w:rFonts w:cs="Arial"/>
          <w:sz w:val="24"/>
        </w:rPr>
      </w:pPr>
      <w:r w:rsidRPr="00073B4D">
        <w:rPr>
          <w:rFonts w:eastAsia="Arial" w:cs="Arial"/>
          <w:sz w:val="24"/>
        </w:rPr>
        <w:t>Interactive elements such as navigation controls (menus, buttons</w:t>
      </w:r>
      <w:del w:id="39" w:author="Allison Garcia" w:date="2016-06-06T10:44:00Z">
        <w:r w:rsidRPr="00073B4D" w:rsidDel="001527F2">
          <w:rPr>
            <w:rFonts w:eastAsia="Arial" w:cs="Arial"/>
            <w:sz w:val="24"/>
          </w:rPr>
          <w:delText xml:space="preserve"> etc.</w:delText>
        </w:r>
      </w:del>
      <w:r w:rsidRPr="00073B4D">
        <w:rPr>
          <w:rFonts w:eastAsia="Arial" w:cs="Arial"/>
          <w:sz w:val="24"/>
        </w:rPr>
        <w:t>), and editable form fields (selectable text, data input</w:t>
      </w:r>
      <w:del w:id="40" w:author="Allison Garcia" w:date="2016-06-06T10:44:00Z">
        <w:r w:rsidRPr="00073B4D" w:rsidDel="001527F2">
          <w:rPr>
            <w:rFonts w:eastAsia="Arial" w:cs="Arial"/>
            <w:sz w:val="24"/>
          </w:rPr>
          <w:delText xml:space="preserve"> etc.</w:delText>
        </w:r>
      </w:del>
      <w:r w:rsidRPr="00073B4D">
        <w:rPr>
          <w:rFonts w:eastAsia="Arial" w:cs="Arial"/>
          <w:sz w:val="24"/>
        </w:rPr>
        <w:t xml:space="preserve">). </w:t>
      </w:r>
    </w:p>
    <w:p w14:paraId="1BC57A1B" w14:textId="77777777" w:rsidR="00073B4D" w:rsidRPr="00073B4D" w:rsidRDefault="00073B4D" w:rsidP="00073B4D">
      <w:pPr>
        <w:pStyle w:val="Heading5"/>
        <w:numPr>
          <w:ilvl w:val="2"/>
          <w:numId w:val="10"/>
        </w:numPr>
        <w:spacing w:before="0" w:after="40" w:line="259" w:lineRule="auto"/>
        <w:rPr>
          <w:rFonts w:ascii="Arial" w:hAnsi="Arial" w:cs="Arial"/>
          <w:sz w:val="24"/>
        </w:rPr>
      </w:pPr>
      <w:r w:rsidRPr="00073B4D">
        <w:rPr>
          <w:rFonts w:ascii="Arial" w:hAnsi="Arial" w:cs="Arial"/>
          <w:sz w:val="24"/>
        </w:rPr>
        <w:t xml:space="preserve">Web Forms </w:t>
      </w:r>
    </w:p>
    <w:p w14:paraId="01EA10FD" w14:textId="01A8A042" w:rsidR="00073B4D" w:rsidRDefault="00073B4D" w:rsidP="00073B4D">
      <w:pPr>
        <w:spacing w:after="12" w:line="252" w:lineRule="auto"/>
        <w:ind w:left="2160" w:right="15"/>
        <w:rPr>
          <w:rFonts w:eastAsia="Arial" w:cs="Arial"/>
          <w:sz w:val="24"/>
        </w:rPr>
      </w:pPr>
      <w:r w:rsidRPr="00073B4D">
        <w:rPr>
          <w:rFonts w:eastAsia="Arial" w:cs="Arial"/>
          <w:sz w:val="24"/>
        </w:rPr>
        <w:t>Web forms that include controls (checkboxes, radio buttons</w:t>
      </w:r>
      <w:del w:id="41" w:author="Allison Garcia" w:date="2016-06-06T10:45:00Z">
        <w:r w:rsidRPr="00073B4D" w:rsidDel="001527F2">
          <w:rPr>
            <w:rFonts w:eastAsia="Arial" w:cs="Arial"/>
            <w:sz w:val="24"/>
          </w:rPr>
          <w:delText xml:space="preserve"> etc.</w:delText>
        </w:r>
      </w:del>
      <w:r w:rsidRPr="00073B4D">
        <w:rPr>
          <w:rFonts w:eastAsia="Arial" w:cs="Arial"/>
          <w:sz w:val="24"/>
        </w:rPr>
        <w:t>), and editable content (selectable text, data input</w:t>
      </w:r>
      <w:del w:id="42" w:author="Allison Garcia" w:date="2016-06-06T10:45:00Z">
        <w:r w:rsidRPr="00073B4D" w:rsidDel="001527F2">
          <w:rPr>
            <w:rFonts w:eastAsia="Arial" w:cs="Arial"/>
            <w:sz w:val="24"/>
          </w:rPr>
          <w:delText xml:space="preserve"> etc.</w:delText>
        </w:r>
      </w:del>
      <w:r w:rsidRPr="00073B4D">
        <w:rPr>
          <w:rFonts w:eastAsia="Arial" w:cs="Arial"/>
          <w:sz w:val="24"/>
        </w:rPr>
        <w:t xml:space="preserve">). </w:t>
      </w:r>
    </w:p>
    <w:p w14:paraId="3D18B235" w14:textId="77777777" w:rsidR="00A843B3" w:rsidRPr="00073B4D" w:rsidRDefault="00A843B3" w:rsidP="00073B4D">
      <w:pPr>
        <w:spacing w:after="12" w:line="252" w:lineRule="auto"/>
        <w:ind w:left="2160" w:right="15"/>
        <w:rPr>
          <w:rFonts w:cs="Arial"/>
          <w:sz w:val="24"/>
        </w:rPr>
      </w:pPr>
    </w:p>
    <w:p w14:paraId="0B9A6FB6"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Non-Text interface elements </w:t>
      </w:r>
    </w:p>
    <w:p w14:paraId="3EBC5CA1" w14:textId="7186ED0F" w:rsidR="00073B4D" w:rsidRPr="00073B4D" w:rsidRDefault="00073B4D" w:rsidP="00073B4D">
      <w:pPr>
        <w:spacing w:after="108" w:line="252" w:lineRule="auto"/>
        <w:ind w:left="730" w:right="15" w:hanging="10"/>
        <w:rPr>
          <w:rFonts w:cs="Arial"/>
          <w:sz w:val="24"/>
        </w:rPr>
      </w:pPr>
      <w:r w:rsidRPr="00073B4D">
        <w:rPr>
          <w:rFonts w:eastAsia="Arial" w:cs="Arial"/>
          <w:sz w:val="24"/>
        </w:rPr>
        <w:t>Non-text elements include images, text rendered as an image, graphs, charts, audio files, animations</w:t>
      </w:r>
      <w:ins w:id="43" w:author="Allison Garcia" w:date="2016-06-06T10:45:00Z">
        <w:r w:rsidR="001527F2">
          <w:rPr>
            <w:rFonts w:eastAsia="Arial" w:cs="Arial"/>
            <w:sz w:val="24"/>
          </w:rPr>
          <w:t>,</w:t>
        </w:r>
      </w:ins>
      <w:r w:rsidRPr="00073B4D">
        <w:rPr>
          <w:rFonts w:eastAsia="Arial" w:cs="Arial"/>
          <w:sz w:val="24"/>
        </w:rPr>
        <w:t xml:space="preserve"> and video files. The following tests were conducted to ensure compliance in this area:</w:t>
      </w:r>
    </w:p>
    <w:p w14:paraId="5B3A7035"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lastRenderedPageBreak/>
        <w:t xml:space="preserve">Images </w:t>
      </w:r>
    </w:p>
    <w:p w14:paraId="6BEF891A" w14:textId="4215FCE7" w:rsidR="00073B4D" w:rsidRPr="00073B4D" w:rsidRDefault="00073B4D" w:rsidP="00073B4D">
      <w:pPr>
        <w:spacing w:after="110" w:line="248" w:lineRule="auto"/>
        <w:ind w:left="1440" w:right="10"/>
        <w:jc w:val="both"/>
        <w:rPr>
          <w:rFonts w:cs="Arial"/>
          <w:sz w:val="24"/>
        </w:rPr>
      </w:pPr>
      <w:r w:rsidRPr="00073B4D">
        <w:rPr>
          <w:rFonts w:eastAsia="Arial" w:cs="Arial"/>
          <w:sz w:val="24"/>
        </w:rPr>
        <w:t>Web images such as controls (links, buttons</w:t>
      </w:r>
      <w:del w:id="44" w:author="Allison Garcia" w:date="2016-06-06T10:45:00Z">
        <w:r w:rsidRPr="00073B4D" w:rsidDel="001527F2">
          <w:rPr>
            <w:rFonts w:eastAsia="Arial" w:cs="Arial"/>
            <w:sz w:val="24"/>
          </w:rPr>
          <w:delText xml:space="preserve"> etc.</w:delText>
        </w:r>
      </w:del>
      <w:r w:rsidRPr="00073B4D">
        <w:rPr>
          <w:rFonts w:eastAsia="Arial" w:cs="Arial"/>
          <w:sz w:val="24"/>
        </w:rPr>
        <w:t xml:space="preserve">) that are rendered as images, static images, charts, diagrams, </w:t>
      </w:r>
      <w:ins w:id="45" w:author="Allison Garcia" w:date="2016-06-06T10:45:00Z">
        <w:r w:rsidR="001527F2">
          <w:rPr>
            <w:rFonts w:eastAsia="Arial" w:cs="Arial"/>
            <w:sz w:val="24"/>
          </w:rPr>
          <w:t xml:space="preserve">and </w:t>
        </w:r>
      </w:ins>
      <w:r w:rsidRPr="00073B4D">
        <w:rPr>
          <w:rFonts w:eastAsia="Arial" w:cs="Arial"/>
          <w:sz w:val="24"/>
        </w:rPr>
        <w:t>text rendered as an image,</w:t>
      </w:r>
      <w:del w:id="46" w:author="Allison Garcia" w:date="2016-06-06T10:45:00Z">
        <w:r w:rsidRPr="00073B4D" w:rsidDel="001527F2">
          <w:rPr>
            <w:rFonts w:eastAsia="Arial" w:cs="Arial"/>
            <w:sz w:val="24"/>
          </w:rPr>
          <w:delText xml:space="preserve"> etc.</w:delText>
        </w:r>
      </w:del>
      <w:r w:rsidRPr="00073B4D">
        <w:rPr>
          <w:rFonts w:eastAsia="Arial" w:cs="Arial"/>
          <w:sz w:val="24"/>
        </w:rPr>
        <w:t xml:space="preserve"> were tested for the Section 508 compliance</w:t>
      </w:r>
      <w:ins w:id="47" w:author="Allison Garcia" w:date="2016-06-06T10:45:00Z">
        <w:r w:rsidR="001527F2">
          <w:rPr>
            <w:rFonts w:eastAsia="Arial" w:cs="Arial"/>
            <w:sz w:val="24"/>
          </w:rPr>
          <w:t>.</w:t>
        </w:r>
      </w:ins>
    </w:p>
    <w:p w14:paraId="5F6BA134"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Image Maps </w:t>
      </w:r>
    </w:p>
    <w:p w14:paraId="3F144459" w14:textId="599B5EB2" w:rsidR="00073B4D" w:rsidRDefault="00073B4D" w:rsidP="00073B4D">
      <w:pPr>
        <w:spacing w:after="110" w:line="248" w:lineRule="auto"/>
        <w:ind w:left="1440" w:right="10"/>
        <w:jc w:val="both"/>
        <w:rPr>
          <w:rFonts w:eastAsia="Arial" w:cs="Arial"/>
          <w:sz w:val="24"/>
        </w:rPr>
      </w:pPr>
      <w:r w:rsidRPr="00073B4D">
        <w:rPr>
          <w:rFonts w:eastAsia="Arial" w:cs="Arial"/>
          <w:sz w:val="24"/>
        </w:rPr>
        <w:t xml:space="preserve">Image maps that </w:t>
      </w:r>
      <w:del w:id="48" w:author="Allison Garcia" w:date="2016-06-06T10:45:00Z">
        <w:r w:rsidRPr="00073B4D" w:rsidDel="001527F2">
          <w:rPr>
            <w:rFonts w:eastAsia="Arial" w:cs="Arial"/>
            <w:sz w:val="24"/>
          </w:rPr>
          <w:delText xml:space="preserve">has </w:delText>
        </w:r>
      </w:del>
      <w:ins w:id="49" w:author="Allison Garcia" w:date="2016-06-06T10:45:00Z">
        <w:r w:rsidR="001527F2">
          <w:rPr>
            <w:rFonts w:eastAsia="Arial" w:cs="Arial"/>
            <w:sz w:val="24"/>
          </w:rPr>
          <w:t>have</w:t>
        </w:r>
        <w:r w:rsidR="001527F2" w:rsidRPr="00073B4D">
          <w:rPr>
            <w:rFonts w:eastAsia="Arial" w:cs="Arial"/>
            <w:sz w:val="24"/>
          </w:rPr>
          <w:t xml:space="preserve"> </w:t>
        </w:r>
      </w:ins>
      <w:r w:rsidRPr="00073B4D">
        <w:rPr>
          <w:rFonts w:eastAsia="Arial" w:cs="Arial"/>
          <w:sz w:val="24"/>
        </w:rPr>
        <w:t xml:space="preserve">designated regions or "hotspots" that contain links were tested for compliance </w:t>
      </w:r>
    </w:p>
    <w:p w14:paraId="3F3757A5" w14:textId="77777777" w:rsidR="00A843B3" w:rsidRPr="00073B4D" w:rsidRDefault="00A843B3" w:rsidP="00073B4D">
      <w:pPr>
        <w:spacing w:after="110" w:line="248" w:lineRule="auto"/>
        <w:ind w:left="1440" w:right="10"/>
        <w:jc w:val="both"/>
        <w:rPr>
          <w:rFonts w:cs="Arial"/>
          <w:sz w:val="24"/>
        </w:rPr>
      </w:pPr>
    </w:p>
    <w:p w14:paraId="078ED8DC" w14:textId="388CAC5B" w:rsidR="00073B4D" w:rsidRPr="00073B4D" w:rsidRDefault="00073B4D" w:rsidP="00A843B3">
      <w:pPr>
        <w:pStyle w:val="Heading4"/>
        <w:numPr>
          <w:ilvl w:val="0"/>
          <w:numId w:val="10"/>
        </w:numPr>
        <w:spacing w:before="0" w:after="40" w:line="259" w:lineRule="auto"/>
        <w:rPr>
          <w:rFonts w:ascii="Arial" w:hAnsi="Arial" w:cs="Arial"/>
          <w:sz w:val="24"/>
        </w:rPr>
      </w:pPr>
      <w:del w:id="50" w:author="Allison Garcia" w:date="2016-06-06T10:45:00Z">
        <w:r w:rsidRPr="00073B4D" w:rsidDel="001527F2">
          <w:rPr>
            <w:rFonts w:ascii="Arial" w:hAnsi="Arial" w:cs="Arial"/>
            <w:sz w:val="24"/>
          </w:rPr>
          <w:delText xml:space="preserve"> </w:delText>
        </w:r>
      </w:del>
      <w:r w:rsidRPr="00A843B3">
        <w:rPr>
          <w:rFonts w:ascii="Arial" w:hAnsi="Arial" w:cs="Arial"/>
          <w:i w:val="0"/>
          <w:sz w:val="24"/>
        </w:rPr>
        <w:t>Color and Contrast</w:t>
      </w:r>
      <w:r w:rsidRPr="00073B4D">
        <w:rPr>
          <w:rFonts w:ascii="Arial" w:hAnsi="Arial" w:cs="Arial"/>
          <w:sz w:val="24"/>
        </w:rPr>
        <w:t xml:space="preserve"> </w:t>
      </w:r>
    </w:p>
    <w:p w14:paraId="0E223130" w14:textId="7E6F187F" w:rsidR="00073B4D" w:rsidRPr="00073B4D" w:rsidRDefault="00073B4D" w:rsidP="00073B4D">
      <w:pPr>
        <w:autoSpaceDE w:val="0"/>
        <w:autoSpaceDN w:val="0"/>
        <w:adjustRightInd w:val="0"/>
        <w:ind w:left="720"/>
        <w:rPr>
          <w:rFonts w:cs="Arial"/>
          <w:sz w:val="24"/>
        </w:rPr>
      </w:pPr>
      <w:r w:rsidRPr="00073B4D">
        <w:rPr>
          <w:rFonts w:eastAsia="Arial" w:cs="Arial"/>
          <w:sz w:val="24"/>
        </w:rPr>
        <w:t xml:space="preserve">This testing included validating that the use of color to convey meaningful information must be provided through alternative means </w:t>
      </w:r>
      <w:del w:id="51" w:author="Allison Garcia" w:date="2016-06-06T10:47:00Z">
        <w:r w:rsidRPr="00073B4D" w:rsidDel="001527F2">
          <w:rPr>
            <w:rFonts w:eastAsia="Arial" w:cs="Arial"/>
            <w:sz w:val="24"/>
          </w:rPr>
          <w:delText xml:space="preserve">of </w:delText>
        </w:r>
      </w:del>
      <w:ins w:id="52" w:author="Allison Garcia" w:date="2016-06-06T10:47:00Z">
        <w:r w:rsidR="001527F2">
          <w:rPr>
            <w:rFonts w:eastAsia="Arial" w:cs="Arial"/>
            <w:sz w:val="24"/>
          </w:rPr>
          <w:t>for</w:t>
        </w:r>
        <w:r w:rsidR="001527F2" w:rsidRPr="00073B4D">
          <w:rPr>
            <w:rFonts w:eastAsia="Arial" w:cs="Arial"/>
            <w:sz w:val="24"/>
          </w:rPr>
          <w:t xml:space="preserve"> </w:t>
        </w:r>
      </w:ins>
      <w:r w:rsidRPr="00073B4D">
        <w:rPr>
          <w:rFonts w:eastAsia="Arial" w:cs="Arial"/>
          <w:sz w:val="24"/>
        </w:rPr>
        <w:t>users who cannot distinguish colors. Insufficient color contrast may make it difficult for some users to see and use the content. We followed the Section 508 Compliance guide (</w:t>
      </w:r>
      <w:hyperlink r:id="rId21" w:history="1">
        <w:r w:rsidRPr="00073B4D">
          <w:rPr>
            <w:rStyle w:val="Hyperlink"/>
            <w:rFonts w:cs="Arial"/>
            <w:sz w:val="24"/>
          </w:rPr>
          <w:t>http://www.hhs.gov/web/section-508/making-files-accessible/checklist/pdf/index.html</w:t>
        </w:r>
      </w:hyperlink>
      <w:r w:rsidRPr="00073B4D">
        <w:rPr>
          <w:rFonts w:eastAsia="Arial" w:cs="Arial"/>
          <w:sz w:val="24"/>
        </w:rPr>
        <w:t xml:space="preserve">) to include </w:t>
      </w:r>
      <w:del w:id="53" w:author="Allison Garcia" w:date="2016-06-06T10:46:00Z">
        <w:r w:rsidRPr="00073B4D" w:rsidDel="001527F2">
          <w:rPr>
            <w:rFonts w:eastAsia="Arial" w:cs="Arial"/>
            <w:sz w:val="24"/>
          </w:rPr>
          <w:delText xml:space="preserve">the </w:delText>
        </w:r>
      </w:del>
      <w:r w:rsidRPr="00073B4D">
        <w:rPr>
          <w:rFonts w:eastAsia="Arial" w:cs="Arial"/>
          <w:sz w:val="24"/>
        </w:rPr>
        <w:t>colors that are accepted</w:t>
      </w:r>
      <w:ins w:id="54" w:author="Allison Garcia" w:date="2016-06-06T10:46:00Z">
        <w:r w:rsidR="001527F2">
          <w:rPr>
            <w:rFonts w:eastAsia="Arial" w:cs="Arial"/>
            <w:sz w:val="24"/>
          </w:rPr>
          <w:t>.</w:t>
        </w:r>
      </w:ins>
      <w:del w:id="55" w:author="Allison Garcia" w:date="2016-06-06T10:46:00Z">
        <w:r w:rsidRPr="00073B4D" w:rsidDel="001527F2">
          <w:rPr>
            <w:rFonts w:eastAsia="Arial" w:cs="Arial"/>
            <w:sz w:val="24"/>
          </w:rPr>
          <w:delText xml:space="preserve"> in Section 508. </w:delText>
        </w:r>
      </w:del>
    </w:p>
    <w:p w14:paraId="50C5B9EE"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Color Dependence </w:t>
      </w:r>
    </w:p>
    <w:p w14:paraId="4C7AC1D7" w14:textId="77777777" w:rsidR="00073B4D" w:rsidRPr="00073B4D" w:rsidRDefault="00073B4D" w:rsidP="00073B4D">
      <w:pPr>
        <w:spacing w:after="110" w:line="248" w:lineRule="auto"/>
        <w:ind w:left="1440" w:right="10"/>
        <w:jc w:val="both"/>
        <w:rPr>
          <w:rFonts w:cs="Arial"/>
          <w:sz w:val="24"/>
        </w:rPr>
      </w:pPr>
      <w:r w:rsidRPr="00073B4D">
        <w:rPr>
          <w:rFonts w:eastAsia="Arial" w:cs="Arial"/>
          <w:sz w:val="24"/>
        </w:rPr>
        <w:t xml:space="preserve">Color dependence testing included effective use of color as the sole means to convey information. For example, a single unlabeled indicator that is green for 'on', orange for 'standby', and red for 'off' is color dependent. </w:t>
      </w:r>
    </w:p>
    <w:p w14:paraId="1C6B41E7"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Color Contrast </w:t>
      </w:r>
    </w:p>
    <w:p w14:paraId="59CC0ADD" w14:textId="12EC3978" w:rsidR="00073B4D" w:rsidRDefault="00073B4D" w:rsidP="00073B4D">
      <w:pPr>
        <w:spacing w:after="110" w:line="248" w:lineRule="auto"/>
        <w:ind w:left="1440" w:right="10"/>
        <w:jc w:val="both"/>
        <w:rPr>
          <w:rFonts w:eastAsia="Arial" w:cs="Arial"/>
          <w:sz w:val="24"/>
        </w:rPr>
      </w:pPr>
      <w:r w:rsidRPr="00073B4D">
        <w:rPr>
          <w:rFonts w:eastAsia="Arial" w:cs="Arial"/>
          <w:sz w:val="24"/>
        </w:rPr>
        <w:t xml:space="preserve">The color contrast test included testing the software for peoples' ability to discern between colors/shades, including age (contrast sensitivity reduces with age), screen brightness, ambient light, color blindness and some types of low vision. </w:t>
      </w:r>
    </w:p>
    <w:p w14:paraId="0B655BFB" w14:textId="5EC42B1C" w:rsidR="00A843B3" w:rsidRPr="00073B4D" w:rsidDel="001527F2" w:rsidRDefault="00A843B3" w:rsidP="00073B4D">
      <w:pPr>
        <w:spacing w:after="110" w:line="248" w:lineRule="auto"/>
        <w:ind w:left="1440" w:right="10"/>
        <w:jc w:val="both"/>
        <w:rPr>
          <w:del w:id="56" w:author="Allison Garcia" w:date="2016-06-06T10:52:00Z"/>
          <w:rFonts w:cs="Arial"/>
          <w:sz w:val="24"/>
        </w:rPr>
      </w:pPr>
    </w:p>
    <w:p w14:paraId="03C9B939"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Page Titles </w:t>
      </w:r>
    </w:p>
    <w:p w14:paraId="07EDD8A1" w14:textId="10F57BD0" w:rsidR="00073B4D" w:rsidRDefault="00073B4D" w:rsidP="00A843B3">
      <w:pPr>
        <w:spacing w:after="110" w:line="248" w:lineRule="auto"/>
        <w:ind w:left="720" w:right="10"/>
        <w:jc w:val="both"/>
        <w:rPr>
          <w:rFonts w:eastAsia="Arial" w:cs="Arial"/>
          <w:sz w:val="24"/>
        </w:rPr>
      </w:pPr>
      <w:r w:rsidRPr="00073B4D">
        <w:rPr>
          <w:rFonts w:eastAsia="Arial" w:cs="Arial"/>
          <w:sz w:val="24"/>
        </w:rPr>
        <w:t xml:space="preserve">Page titles appear in the title bar of the browser or software window (and in the tabs where multiple tabs in a single window are used). The test ensured that there are programmatically defined page titles for the non-visual users to understand which page they are using. </w:t>
      </w:r>
    </w:p>
    <w:p w14:paraId="349BA305" w14:textId="77777777" w:rsidR="00A843B3" w:rsidRPr="00073B4D" w:rsidRDefault="00A843B3" w:rsidP="00A843B3">
      <w:pPr>
        <w:spacing w:after="110" w:line="248" w:lineRule="auto"/>
        <w:ind w:left="720" w:right="10"/>
        <w:jc w:val="both"/>
        <w:rPr>
          <w:rFonts w:cs="Arial"/>
          <w:sz w:val="24"/>
        </w:rPr>
      </w:pPr>
    </w:p>
    <w:p w14:paraId="4A9C425F"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Time Outs </w:t>
      </w:r>
    </w:p>
    <w:p w14:paraId="2BB59ACE" w14:textId="30F1F9FD" w:rsidR="00073B4D" w:rsidRDefault="00073B4D" w:rsidP="00A843B3">
      <w:pPr>
        <w:spacing w:after="110" w:line="248" w:lineRule="auto"/>
        <w:ind w:left="720" w:right="10"/>
        <w:jc w:val="both"/>
        <w:rPr>
          <w:rFonts w:eastAsia="Arial" w:cs="Arial"/>
          <w:sz w:val="24"/>
        </w:rPr>
      </w:pPr>
      <w:r w:rsidRPr="00073B4D">
        <w:rPr>
          <w:rFonts w:eastAsia="Arial" w:cs="Arial"/>
          <w:sz w:val="24"/>
        </w:rPr>
        <w:t xml:space="preserve">Since the SafeKids system requires a secure login, </w:t>
      </w:r>
      <w:ins w:id="57" w:author="Allison Garcia" w:date="2016-06-06T10:52:00Z">
        <w:r w:rsidR="009B5E48">
          <w:rPr>
            <w:rFonts w:eastAsia="Arial" w:cs="Arial"/>
            <w:sz w:val="24"/>
          </w:rPr>
          <w:t xml:space="preserve">an </w:t>
        </w:r>
      </w:ins>
      <w:r w:rsidRPr="00073B4D">
        <w:rPr>
          <w:rFonts w:eastAsia="Arial" w:cs="Arial"/>
          <w:sz w:val="24"/>
        </w:rPr>
        <w:t xml:space="preserve">appropriate timeout mechanism has been implemented if there is no user response within a given time. This includes both server time outs and client side security time outs. </w:t>
      </w:r>
    </w:p>
    <w:p w14:paraId="7BD9CD6C" w14:textId="77777777" w:rsidR="00A843B3" w:rsidRPr="00073B4D" w:rsidRDefault="00A843B3" w:rsidP="00A843B3">
      <w:pPr>
        <w:spacing w:after="110" w:line="248" w:lineRule="auto"/>
        <w:ind w:left="720" w:right="10"/>
        <w:jc w:val="both"/>
        <w:rPr>
          <w:rFonts w:cs="Arial"/>
          <w:sz w:val="24"/>
        </w:rPr>
      </w:pPr>
    </w:p>
    <w:p w14:paraId="71009578"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lastRenderedPageBreak/>
        <w:t xml:space="preserve">Web: Text Properties </w:t>
      </w:r>
    </w:p>
    <w:p w14:paraId="3E73051F" w14:textId="77777777" w:rsidR="00073B4D" w:rsidRPr="00073B4D" w:rsidRDefault="00073B4D" w:rsidP="00073B4D">
      <w:pPr>
        <w:spacing w:after="106" w:line="252" w:lineRule="auto"/>
        <w:ind w:left="730" w:right="15" w:hanging="10"/>
        <w:rPr>
          <w:rFonts w:cs="Arial"/>
          <w:sz w:val="24"/>
        </w:rPr>
      </w:pPr>
      <w:r w:rsidRPr="00073B4D">
        <w:rPr>
          <w:rFonts w:eastAsia="Arial" w:cs="Arial"/>
          <w:sz w:val="24"/>
        </w:rPr>
        <w:t>Web text properties include text of the page that can be difficult for screen reader users to comprehend if certain attributes and structure are not provided. The following tests were conducted to ensure appropriate compliance:</w:t>
      </w:r>
    </w:p>
    <w:p w14:paraId="5D9838B9"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Web: Section Headings </w:t>
      </w:r>
    </w:p>
    <w:p w14:paraId="33C4EF78" w14:textId="59976E5F" w:rsidR="00073B4D" w:rsidRPr="00073B4D" w:rsidRDefault="00073B4D" w:rsidP="00073B4D">
      <w:pPr>
        <w:spacing w:after="110" w:line="248" w:lineRule="auto"/>
        <w:ind w:left="1440" w:right="10"/>
        <w:jc w:val="both"/>
        <w:rPr>
          <w:rFonts w:eastAsia="Arial" w:cs="Arial"/>
          <w:sz w:val="24"/>
        </w:rPr>
      </w:pPr>
      <w:r w:rsidRPr="00073B4D">
        <w:rPr>
          <w:rFonts w:eastAsia="Arial" w:cs="Arial"/>
          <w:sz w:val="24"/>
        </w:rPr>
        <w:t xml:space="preserve">Headings </w:t>
      </w:r>
      <w:del w:id="58" w:author="Allison Garcia" w:date="2016-06-06T10:52:00Z">
        <w:r w:rsidRPr="00073B4D" w:rsidDel="009B5E48">
          <w:rPr>
            <w:rFonts w:eastAsia="Arial" w:cs="Arial"/>
            <w:sz w:val="24"/>
          </w:rPr>
          <w:delText xml:space="preserve">are </w:delText>
        </w:r>
      </w:del>
      <w:ins w:id="59" w:author="Allison Garcia" w:date="2016-06-06T10:52:00Z">
        <w:r w:rsidR="009B5E48">
          <w:rPr>
            <w:rFonts w:eastAsia="Arial" w:cs="Arial"/>
            <w:sz w:val="24"/>
          </w:rPr>
          <w:t>were</w:t>
        </w:r>
        <w:r w:rsidR="009B5E48" w:rsidRPr="00073B4D">
          <w:rPr>
            <w:rFonts w:eastAsia="Arial" w:cs="Arial"/>
            <w:sz w:val="24"/>
          </w:rPr>
          <w:t xml:space="preserve"> </w:t>
        </w:r>
      </w:ins>
      <w:r w:rsidRPr="00073B4D">
        <w:rPr>
          <w:rFonts w:eastAsia="Arial" w:cs="Arial"/>
          <w:sz w:val="24"/>
        </w:rPr>
        <w:t>used to visually and semantically break up content to make it easier to read, easier to find and understand relevant information</w:t>
      </w:r>
      <w:del w:id="60" w:author="Allison Garcia" w:date="2016-06-06T10:53:00Z">
        <w:r w:rsidRPr="00073B4D" w:rsidDel="009B5E48">
          <w:rPr>
            <w:rFonts w:eastAsia="Arial" w:cs="Arial"/>
            <w:sz w:val="24"/>
          </w:rPr>
          <w:delText>, and so on</w:delText>
        </w:r>
      </w:del>
      <w:r w:rsidRPr="00073B4D">
        <w:rPr>
          <w:rFonts w:eastAsia="Arial" w:cs="Arial"/>
          <w:sz w:val="24"/>
        </w:rPr>
        <w:t xml:space="preserve">. Headings can be visually marked using text formatting such as bold, underline, or </w:t>
      </w:r>
      <w:ins w:id="61" w:author="Allison Garcia" w:date="2016-06-06T10:53:00Z">
        <w:r w:rsidR="009B5E48">
          <w:rPr>
            <w:rFonts w:eastAsia="Arial" w:cs="Arial"/>
            <w:sz w:val="24"/>
          </w:rPr>
          <w:t xml:space="preserve">a </w:t>
        </w:r>
      </w:ins>
      <w:r w:rsidRPr="00073B4D">
        <w:rPr>
          <w:rFonts w:eastAsia="Arial" w:cs="Arial"/>
          <w:sz w:val="24"/>
        </w:rPr>
        <w:t>combination</w:t>
      </w:r>
      <w:del w:id="62" w:author="Allison Garcia" w:date="2016-06-06T10:53:00Z">
        <w:r w:rsidRPr="00073B4D" w:rsidDel="009B5E48">
          <w:rPr>
            <w:rFonts w:eastAsia="Arial" w:cs="Arial"/>
            <w:sz w:val="24"/>
          </w:rPr>
          <w:delText>s</w:delText>
        </w:r>
      </w:del>
      <w:r w:rsidRPr="00073B4D">
        <w:rPr>
          <w:rFonts w:eastAsia="Arial" w:cs="Arial"/>
          <w:sz w:val="24"/>
        </w:rPr>
        <w:t xml:space="preserve"> (e.g., bold, underlined, and large font means a major heading). </w:t>
      </w:r>
    </w:p>
    <w:p w14:paraId="25239567" w14:textId="77777777" w:rsidR="00073B4D" w:rsidRPr="00073B4D" w:rsidRDefault="00073B4D" w:rsidP="00073B4D">
      <w:pPr>
        <w:spacing w:after="110" w:line="248" w:lineRule="auto"/>
        <w:ind w:left="1440" w:right="10"/>
        <w:jc w:val="both"/>
        <w:rPr>
          <w:rFonts w:cs="Arial"/>
          <w:sz w:val="24"/>
        </w:rPr>
      </w:pPr>
    </w:p>
    <w:p w14:paraId="61275CD8"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Data Tables </w:t>
      </w:r>
    </w:p>
    <w:p w14:paraId="3E21AECC" w14:textId="0DC52B26" w:rsidR="00073B4D" w:rsidRDefault="00073B4D" w:rsidP="00073B4D">
      <w:pPr>
        <w:spacing w:after="110" w:line="248" w:lineRule="auto"/>
        <w:ind w:left="720" w:right="10"/>
        <w:jc w:val="both"/>
        <w:rPr>
          <w:rFonts w:eastAsia="Arial" w:cs="Arial"/>
          <w:sz w:val="24"/>
        </w:rPr>
      </w:pPr>
      <w:r w:rsidRPr="00073B4D">
        <w:rPr>
          <w:rFonts w:eastAsia="Arial" w:cs="Arial"/>
          <w:sz w:val="24"/>
        </w:rPr>
        <w:t xml:space="preserve">For users with vision, the process of determining what headers go with a data cell is usually straightforward, especially when formatting </w:t>
      </w:r>
      <w:ins w:id="63" w:author="Allison Garcia" w:date="2016-06-06T10:54:00Z">
        <w:r w:rsidR="009B5E48">
          <w:rPr>
            <w:rFonts w:eastAsia="Arial" w:cs="Arial"/>
            <w:sz w:val="24"/>
          </w:rPr>
          <w:t xml:space="preserve">is used, </w:t>
        </w:r>
      </w:ins>
      <w:r w:rsidRPr="00073B4D">
        <w:rPr>
          <w:rFonts w:eastAsia="Arial" w:cs="Arial"/>
          <w:sz w:val="24"/>
        </w:rPr>
        <w:t xml:space="preserve">such as bold letters and shading </w:t>
      </w:r>
      <w:del w:id="64" w:author="Allison Garcia" w:date="2016-06-06T10:54:00Z">
        <w:r w:rsidRPr="00073B4D" w:rsidDel="009B5E48">
          <w:rPr>
            <w:rFonts w:eastAsia="Arial" w:cs="Arial"/>
            <w:sz w:val="24"/>
          </w:rPr>
          <w:delText xml:space="preserve">is </w:delText>
        </w:r>
      </w:del>
      <w:ins w:id="65" w:author="Allison Garcia" w:date="2016-06-06T10:54:00Z">
        <w:r w:rsidR="009B5E48">
          <w:rPr>
            <w:rFonts w:eastAsia="Arial" w:cs="Arial"/>
            <w:sz w:val="24"/>
          </w:rPr>
          <w:t>being</w:t>
        </w:r>
        <w:r w:rsidR="009B5E48" w:rsidRPr="00073B4D">
          <w:rPr>
            <w:rFonts w:eastAsia="Arial" w:cs="Arial"/>
            <w:sz w:val="24"/>
          </w:rPr>
          <w:t xml:space="preserve"> </w:t>
        </w:r>
      </w:ins>
      <w:r w:rsidRPr="00073B4D">
        <w:rPr>
          <w:rFonts w:eastAsia="Arial" w:cs="Arial"/>
          <w:sz w:val="24"/>
        </w:rPr>
        <w:t xml:space="preserve">applied to the headers. For users of screen reading software, however, things like 'bold' and 'shaded' have no useful meaning, so using styles and formatting to identify headers does not work. Instead, row and column headers must have programmatic markup to enable them to be identified by the screen reading software. </w:t>
      </w:r>
    </w:p>
    <w:p w14:paraId="1E3634FC" w14:textId="77777777" w:rsidR="00A843B3" w:rsidRPr="00073B4D" w:rsidRDefault="00A843B3" w:rsidP="00073B4D">
      <w:pPr>
        <w:spacing w:after="110" w:line="248" w:lineRule="auto"/>
        <w:ind w:left="720" w:right="10"/>
        <w:jc w:val="both"/>
        <w:rPr>
          <w:rFonts w:cs="Arial"/>
          <w:sz w:val="24"/>
        </w:rPr>
      </w:pPr>
    </w:p>
    <w:p w14:paraId="2D3BAA44"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Style Sheet Dependence </w:t>
      </w:r>
    </w:p>
    <w:p w14:paraId="64FFCA98" w14:textId="2334FA1A" w:rsidR="00073B4D" w:rsidRPr="00073B4D" w:rsidRDefault="00073B4D" w:rsidP="00073B4D">
      <w:pPr>
        <w:spacing w:after="108" w:line="252" w:lineRule="auto"/>
        <w:ind w:left="720" w:right="15"/>
        <w:rPr>
          <w:rFonts w:cs="Arial"/>
          <w:sz w:val="24"/>
        </w:rPr>
      </w:pPr>
      <w:r w:rsidRPr="00073B4D">
        <w:rPr>
          <w:rFonts w:eastAsia="Arial" w:cs="Arial"/>
          <w:sz w:val="24"/>
        </w:rPr>
        <w:t xml:space="preserve">Style sheets are a means to provide visual formatting information to complement a Web page's content. The original intention behind style sheets was to separate presentation from content. The text, images, </w:t>
      </w:r>
      <w:ins w:id="66" w:author="Allison Garcia" w:date="2016-06-06T10:54:00Z">
        <w:r w:rsidR="009B5E48">
          <w:rPr>
            <w:rFonts w:eastAsia="Arial" w:cs="Arial"/>
            <w:sz w:val="24"/>
          </w:rPr>
          <w:t xml:space="preserve">and </w:t>
        </w:r>
      </w:ins>
      <w:r w:rsidRPr="00073B4D">
        <w:rPr>
          <w:rFonts w:eastAsia="Arial" w:cs="Arial"/>
          <w:sz w:val="24"/>
        </w:rPr>
        <w:t>links</w:t>
      </w:r>
      <w:del w:id="67" w:author="Allison Garcia" w:date="2016-06-06T10:54:00Z">
        <w:r w:rsidRPr="00073B4D" w:rsidDel="009B5E48">
          <w:rPr>
            <w:rFonts w:eastAsia="Arial" w:cs="Arial"/>
            <w:sz w:val="24"/>
          </w:rPr>
          <w:delText xml:space="preserve"> etc.</w:delText>
        </w:r>
      </w:del>
      <w:r w:rsidRPr="00073B4D">
        <w:rPr>
          <w:rFonts w:eastAsia="Arial" w:cs="Arial"/>
          <w:sz w:val="24"/>
        </w:rPr>
        <w:t xml:space="preserve"> comprise the 'content', and things such as font choice, background color, </w:t>
      </w:r>
      <w:ins w:id="68" w:author="Allison Garcia" w:date="2016-06-06T10:55:00Z">
        <w:r w:rsidR="009B5E48">
          <w:rPr>
            <w:rFonts w:eastAsia="Arial" w:cs="Arial"/>
            <w:sz w:val="24"/>
          </w:rPr>
          <w:t xml:space="preserve">and </w:t>
        </w:r>
      </w:ins>
      <w:r w:rsidRPr="00073B4D">
        <w:rPr>
          <w:rFonts w:eastAsia="Arial" w:cs="Arial"/>
          <w:sz w:val="24"/>
        </w:rPr>
        <w:t xml:space="preserve">link underlining </w:t>
      </w:r>
      <w:del w:id="69" w:author="Allison Garcia" w:date="2016-06-06T10:55:00Z">
        <w:r w:rsidRPr="00073B4D" w:rsidDel="009B5E48">
          <w:rPr>
            <w:rFonts w:eastAsia="Arial" w:cs="Arial"/>
            <w:sz w:val="24"/>
          </w:rPr>
          <w:delText>etc.</w:delText>
        </w:r>
      </w:del>
      <w:r w:rsidRPr="00073B4D">
        <w:rPr>
          <w:rFonts w:eastAsia="Arial" w:cs="Arial"/>
          <w:sz w:val="24"/>
        </w:rPr>
        <w:t xml:space="preserve"> comprise the presentation 'style'. </w:t>
      </w:r>
    </w:p>
    <w:p w14:paraId="1C3D03DB" w14:textId="335B3312" w:rsidR="00073B4D" w:rsidRDefault="00073B4D" w:rsidP="00A843B3">
      <w:pPr>
        <w:spacing w:after="110" w:line="248" w:lineRule="auto"/>
        <w:ind w:left="720" w:right="10"/>
        <w:jc w:val="both"/>
        <w:rPr>
          <w:rFonts w:eastAsia="Arial" w:cs="Arial"/>
          <w:sz w:val="24"/>
        </w:rPr>
      </w:pPr>
      <w:r w:rsidRPr="00073B4D">
        <w:rPr>
          <w:rFonts w:eastAsia="Arial" w:cs="Arial"/>
          <w:sz w:val="24"/>
        </w:rPr>
        <w:t>A Web page should</w:t>
      </w:r>
      <w:ins w:id="70" w:author="Allison Garcia" w:date="2016-06-06T10:55:00Z">
        <w:r w:rsidR="009B5E48">
          <w:rPr>
            <w:rFonts w:eastAsia="Arial" w:cs="Arial"/>
            <w:sz w:val="24"/>
          </w:rPr>
          <w:t>,</w:t>
        </w:r>
      </w:ins>
      <w:r w:rsidRPr="00073B4D">
        <w:rPr>
          <w:rFonts w:eastAsia="Arial" w:cs="Arial"/>
          <w:sz w:val="24"/>
        </w:rPr>
        <w:t xml:space="preserve"> in theory</w:t>
      </w:r>
      <w:ins w:id="71" w:author="Allison Garcia" w:date="2016-06-06T10:55:00Z">
        <w:r w:rsidR="009B5E48">
          <w:rPr>
            <w:rFonts w:eastAsia="Arial" w:cs="Arial"/>
            <w:sz w:val="24"/>
          </w:rPr>
          <w:t>,</w:t>
        </w:r>
      </w:ins>
      <w:r w:rsidRPr="00073B4D">
        <w:rPr>
          <w:rFonts w:eastAsia="Arial" w:cs="Arial"/>
          <w:sz w:val="24"/>
        </w:rPr>
        <w:t xml:space="preserve"> always be readable and functional without the developer's style sheet, since content is separate from presentation. However, it is possible for developers to inadvertently deliver content through style. For example, a background image can be applied with a style sheet, but if that background image also contains important information, such as an organization's name, logo and contact details, then content is no longer separate from presentation. </w:t>
      </w:r>
    </w:p>
    <w:p w14:paraId="2ADE6BEF" w14:textId="77777777" w:rsidR="00A843B3" w:rsidRPr="00073B4D" w:rsidRDefault="00A843B3" w:rsidP="00A843B3">
      <w:pPr>
        <w:spacing w:after="110" w:line="248" w:lineRule="auto"/>
        <w:ind w:left="720" w:right="10"/>
        <w:jc w:val="both"/>
        <w:rPr>
          <w:rFonts w:cs="Arial"/>
          <w:sz w:val="24"/>
        </w:rPr>
      </w:pPr>
    </w:p>
    <w:p w14:paraId="6BC9AD0A"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Frames </w:t>
      </w:r>
    </w:p>
    <w:p w14:paraId="33005996" w14:textId="64CBA11C" w:rsidR="00073B4D" w:rsidRPr="00073B4D" w:rsidRDefault="00073B4D" w:rsidP="00073B4D">
      <w:pPr>
        <w:spacing w:after="103" w:line="252" w:lineRule="auto"/>
        <w:ind w:left="720" w:right="15"/>
        <w:rPr>
          <w:rFonts w:eastAsia="Arial" w:cs="Arial"/>
          <w:sz w:val="24"/>
        </w:rPr>
      </w:pPr>
      <w:r w:rsidRPr="00073B4D">
        <w:rPr>
          <w:rFonts w:eastAsia="Arial" w:cs="Arial"/>
          <w:sz w:val="24"/>
        </w:rPr>
        <w:t xml:space="preserve">Frames are a means of separating out sections of a Web page into different navigable regions. </w:t>
      </w:r>
      <w:del w:id="72" w:author="Allison Garcia" w:date="2016-06-06T10:56:00Z">
        <w:r w:rsidRPr="00073B4D" w:rsidDel="009B5E48">
          <w:rPr>
            <w:rFonts w:eastAsia="Arial" w:cs="Arial"/>
            <w:sz w:val="24"/>
          </w:rPr>
          <w:delText xml:space="preserve">To </w:delText>
        </w:r>
      </w:del>
      <w:ins w:id="73" w:author="Allison Garcia" w:date="2016-06-06T10:56:00Z">
        <w:r w:rsidR="009B5E48">
          <w:rPr>
            <w:rFonts w:eastAsia="Arial" w:cs="Arial"/>
            <w:sz w:val="24"/>
          </w:rPr>
          <w:t>For</w:t>
        </w:r>
        <w:r w:rsidR="009B5E48" w:rsidRPr="00073B4D">
          <w:rPr>
            <w:rFonts w:eastAsia="Arial" w:cs="Arial"/>
            <w:sz w:val="24"/>
          </w:rPr>
          <w:t xml:space="preserve"> </w:t>
        </w:r>
      </w:ins>
      <w:r w:rsidRPr="00073B4D">
        <w:rPr>
          <w:rFonts w:eastAsia="Arial" w:cs="Arial"/>
          <w:sz w:val="24"/>
        </w:rPr>
        <w:t xml:space="preserve">mouse users, the separation of a Web page into sections means that they can scroll the information in one frame without affecting </w:t>
      </w:r>
      <w:r w:rsidRPr="00073B4D">
        <w:rPr>
          <w:rFonts w:eastAsia="Arial" w:cs="Arial"/>
          <w:sz w:val="24"/>
        </w:rPr>
        <w:lastRenderedPageBreak/>
        <w:t>another frame. Keyboard</w:t>
      </w:r>
      <w:del w:id="74" w:author="Allison Garcia" w:date="2016-06-06T10:56:00Z">
        <w:r w:rsidRPr="00073B4D" w:rsidDel="009B5E48">
          <w:rPr>
            <w:rFonts w:eastAsia="Arial" w:cs="Arial"/>
            <w:sz w:val="24"/>
          </w:rPr>
          <w:delText xml:space="preserve"> </w:delText>
        </w:r>
      </w:del>
      <w:r w:rsidRPr="00073B4D">
        <w:rPr>
          <w:rFonts w:eastAsia="Arial" w:cs="Arial"/>
          <w:sz w:val="24"/>
        </w:rPr>
        <w:t xml:space="preserve">only users who are able to see can navigate between frames. </w:t>
      </w:r>
    </w:p>
    <w:p w14:paraId="2F799A32" w14:textId="77777777" w:rsidR="00073B4D" w:rsidRPr="00073B4D" w:rsidRDefault="00073B4D" w:rsidP="00073B4D">
      <w:pPr>
        <w:spacing w:after="103" w:line="252" w:lineRule="auto"/>
        <w:ind w:left="720" w:right="15"/>
        <w:rPr>
          <w:rFonts w:cs="Arial"/>
          <w:sz w:val="24"/>
        </w:rPr>
      </w:pPr>
    </w:p>
    <w:p w14:paraId="671D4DAC"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Repetitive Content and Links </w:t>
      </w:r>
    </w:p>
    <w:p w14:paraId="6A39B3B2" w14:textId="3D0C4C99" w:rsidR="00073B4D" w:rsidRPr="00073B4D" w:rsidRDefault="00073B4D" w:rsidP="00073B4D">
      <w:pPr>
        <w:spacing w:after="110" w:line="248" w:lineRule="auto"/>
        <w:ind w:left="720" w:right="10"/>
        <w:jc w:val="both"/>
        <w:rPr>
          <w:rFonts w:cs="Arial"/>
          <w:sz w:val="24"/>
        </w:rPr>
      </w:pPr>
      <w:r w:rsidRPr="00073B4D">
        <w:rPr>
          <w:rFonts w:eastAsia="Arial" w:cs="Arial"/>
          <w:sz w:val="24"/>
        </w:rPr>
        <w:t xml:space="preserve">Groups of navigation links are usually provided along the top and/or left of multiple pages to provide quick navigation to other areas of a </w:t>
      </w:r>
      <w:del w:id="75" w:author="Allison Garcia" w:date="2016-06-06T10:56:00Z">
        <w:r w:rsidRPr="00073B4D" w:rsidDel="009B5E48">
          <w:rPr>
            <w:rFonts w:eastAsia="Arial" w:cs="Arial"/>
            <w:sz w:val="24"/>
          </w:rPr>
          <w:delText xml:space="preserve">Web </w:delText>
        </w:r>
      </w:del>
      <w:ins w:id="76" w:author="Allison Garcia" w:date="2016-06-06T10:56:00Z">
        <w:r w:rsidR="009B5E48">
          <w:rPr>
            <w:rFonts w:eastAsia="Arial" w:cs="Arial"/>
            <w:sz w:val="24"/>
          </w:rPr>
          <w:t>w</w:t>
        </w:r>
        <w:r w:rsidR="009B5E48" w:rsidRPr="00073B4D">
          <w:rPr>
            <w:rFonts w:eastAsia="Arial" w:cs="Arial"/>
            <w:sz w:val="24"/>
          </w:rPr>
          <w:t>eb</w:t>
        </w:r>
      </w:ins>
      <w:r w:rsidRPr="00073B4D">
        <w:rPr>
          <w:rFonts w:eastAsia="Arial" w:cs="Arial"/>
          <w:sz w:val="24"/>
        </w:rPr>
        <w:t xml:space="preserve">site. In addition, some groups of pages may repeat blocks of content (other than navigational controls). </w:t>
      </w:r>
    </w:p>
    <w:p w14:paraId="42AFA94D" w14:textId="7C4A84D6" w:rsidR="00073B4D" w:rsidRPr="00073B4D" w:rsidRDefault="00073B4D" w:rsidP="00073B4D">
      <w:pPr>
        <w:spacing w:after="110" w:line="248" w:lineRule="auto"/>
        <w:ind w:left="720" w:right="10"/>
        <w:jc w:val="both"/>
        <w:rPr>
          <w:rFonts w:cs="Arial"/>
          <w:sz w:val="24"/>
        </w:rPr>
      </w:pPr>
      <w:r w:rsidRPr="00073B4D">
        <w:rPr>
          <w:rFonts w:eastAsia="Arial" w:cs="Arial"/>
          <w:sz w:val="24"/>
        </w:rPr>
        <w:t>For users who can see and use a mouse, skipping over navigation links and other blocks of content is simply a mouse movement followed by a click. However, for users who cannot use a mouse, repetitive links can be a serious impediment to productivity. If</w:t>
      </w:r>
      <w:ins w:id="77" w:author="Allison Garcia" w:date="2016-06-06T10:57:00Z">
        <w:r w:rsidR="009B5E48">
          <w:rPr>
            <w:rFonts w:eastAsia="Arial" w:cs="Arial"/>
            <w:sz w:val="24"/>
          </w:rPr>
          <w:t>, for example,</w:t>
        </w:r>
      </w:ins>
      <w:r w:rsidRPr="00073B4D">
        <w:rPr>
          <w:rFonts w:eastAsia="Arial" w:cs="Arial"/>
          <w:sz w:val="24"/>
        </w:rPr>
        <w:t xml:space="preserve"> a site has forty repetitive links, a keyboard user must complete forty keystrokes just to get to the information they need </w:t>
      </w:r>
      <w:del w:id="78" w:author="Allison Garcia" w:date="2016-06-06T10:57:00Z">
        <w:r w:rsidRPr="00073B4D" w:rsidDel="009B5E48">
          <w:rPr>
            <w:rFonts w:eastAsia="Arial" w:cs="Arial"/>
            <w:sz w:val="24"/>
          </w:rPr>
          <w:delText xml:space="preserve">to use </w:delText>
        </w:r>
      </w:del>
      <w:r w:rsidRPr="00073B4D">
        <w:rPr>
          <w:rFonts w:eastAsia="Arial" w:cs="Arial"/>
          <w:sz w:val="24"/>
        </w:rPr>
        <w:t xml:space="preserve">on each and every page. </w:t>
      </w:r>
    </w:p>
    <w:p w14:paraId="6362C290" w14:textId="16EE2E2B" w:rsidR="007E5F97" w:rsidRDefault="007E5F97" w:rsidP="007F1186">
      <w:pPr>
        <w:autoSpaceDE w:val="0"/>
        <w:autoSpaceDN w:val="0"/>
        <w:adjustRightInd w:val="0"/>
        <w:rPr>
          <w:rFonts w:cs="Verdana"/>
          <w:bCs/>
          <w:sz w:val="24"/>
        </w:rPr>
      </w:pPr>
    </w:p>
    <w:p w14:paraId="12FBF67B" w14:textId="77777777" w:rsidR="00CA6E81" w:rsidRDefault="00CA6E81" w:rsidP="007F1186"/>
    <w:p w14:paraId="6656EE6B" w14:textId="77777777" w:rsidR="00CA6E81" w:rsidRDefault="00CA6E81" w:rsidP="007F1186"/>
    <w:p w14:paraId="5D50746D" w14:textId="1085936D" w:rsidR="00CA6E81" w:rsidRDefault="00CA6E81" w:rsidP="00CA6E81">
      <w:pPr>
        <w:pStyle w:val="Heading1"/>
      </w:pPr>
      <w:r>
        <w:lastRenderedPageBreak/>
        <w:t>Section 508 Compliance Scan Report</w:t>
      </w:r>
    </w:p>
    <w:p w14:paraId="30057B1A" w14:textId="5D0F729D" w:rsidR="00CA6E81" w:rsidRPr="000D6DB3" w:rsidRDefault="001D43E4" w:rsidP="007F1186">
      <w:r>
        <w:t>The final compliance scan report is provided in the GitHub</w:t>
      </w:r>
      <w:r w:rsidR="000D6DB3">
        <w:t xml:space="preserve"> under </w:t>
      </w:r>
      <w:r w:rsidR="000D6DB3" w:rsidRPr="000D6DB3">
        <w:rPr>
          <w:i/>
        </w:rPr>
        <w:t>Final Deliverables/Docs</w:t>
      </w:r>
      <w:r w:rsidR="000D6DB3">
        <w:rPr>
          <w:i/>
        </w:rPr>
        <w:t xml:space="preserve"> </w:t>
      </w:r>
      <w:r w:rsidR="000D6DB3">
        <w:t>folder.</w:t>
      </w:r>
    </w:p>
    <w:p w14:paraId="47E1903C" w14:textId="77777777" w:rsidR="001D43E4" w:rsidRDefault="001D43E4" w:rsidP="007F1186"/>
    <w:p w14:paraId="1568C0E9" w14:textId="1159AD4F" w:rsidR="001D43E4" w:rsidRPr="000D6DB3" w:rsidRDefault="001D43E4" w:rsidP="001D43E4">
      <w:pPr>
        <w:pStyle w:val="ListParagraph"/>
        <w:numPr>
          <w:ilvl w:val="0"/>
          <w:numId w:val="10"/>
        </w:numPr>
        <w:rPr>
          <w:i/>
        </w:rPr>
      </w:pPr>
      <w:proofErr w:type="spellStart"/>
      <w:r w:rsidRPr="000D6DB3">
        <w:rPr>
          <w:i/>
        </w:rPr>
        <w:t>Safekids</w:t>
      </w:r>
      <w:proofErr w:type="spellEnd"/>
      <w:r w:rsidRPr="000D6DB3">
        <w:rPr>
          <w:i/>
        </w:rPr>
        <w:t xml:space="preserve"> - Section 5</w:t>
      </w:r>
      <w:bookmarkStart w:id="79" w:name="_GoBack"/>
      <w:bookmarkEnd w:id="79"/>
      <w:r w:rsidRPr="000D6DB3">
        <w:rPr>
          <w:i/>
        </w:rPr>
        <w:t>08 Scan Report-FINAL-06-07-2016.pdf</w:t>
      </w:r>
    </w:p>
    <w:sectPr w:rsidR="001D43E4" w:rsidRPr="000D6DB3" w:rsidSect="000A34DB">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B507C" w14:textId="77777777" w:rsidR="001C05C6" w:rsidRPr="003D1C66" w:rsidRDefault="001C05C6" w:rsidP="00DF39BB">
      <w:pPr>
        <w:rPr>
          <w:rFonts w:eastAsiaTheme="minorHAnsi"/>
          <w:sz w:val="19"/>
        </w:rPr>
      </w:pPr>
      <w:r>
        <w:separator/>
      </w:r>
    </w:p>
    <w:p w14:paraId="073B8303" w14:textId="77777777" w:rsidR="001C05C6" w:rsidRDefault="001C05C6"/>
  </w:endnote>
  <w:endnote w:type="continuationSeparator" w:id="0">
    <w:p w14:paraId="3BB68417" w14:textId="77777777" w:rsidR="001C05C6" w:rsidRPr="003D1C66" w:rsidRDefault="001C05C6" w:rsidP="00DF39BB">
      <w:pPr>
        <w:rPr>
          <w:rFonts w:eastAsiaTheme="minorHAnsi"/>
          <w:sz w:val="19"/>
        </w:rPr>
      </w:pPr>
      <w:r>
        <w:continuationSeparator/>
      </w:r>
    </w:p>
    <w:p w14:paraId="63F6492F" w14:textId="77777777" w:rsidR="001C05C6" w:rsidRDefault="001C05C6"/>
  </w:endnote>
  <w:endnote w:type="continuationNotice" w:id="1">
    <w:p w14:paraId="2FE18103" w14:textId="77777777" w:rsidR="001C05C6" w:rsidRDefault="001C0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7A2742C3" w:rsidR="00C452DF" w:rsidRPr="006137B4" w:rsidRDefault="00F87B14" w:rsidP="00C05524">
              <w:pPr>
                <w:pStyle w:val="Footer"/>
                <w:ind w:right="90"/>
                <w:rPr>
                  <w:rFonts w:cs="Arial"/>
                  <w:i/>
                  <w:color w:val="000000" w:themeColor="text1"/>
                  <w:sz w:val="18"/>
                  <w:szCs w:val="18"/>
                </w:rPr>
              </w:pPr>
              <w:r>
                <w:rPr>
                  <w:rFonts w:cs="Arial"/>
                  <w:i/>
                  <w:color w:val="262626" w:themeColor="text1" w:themeTint="D9"/>
                  <w:sz w:val="18"/>
                  <w:szCs w:val="18"/>
                </w:rPr>
                <w:t xml:space="preserve">Version </w:t>
              </w:r>
              <w:r w:rsidR="00C05524">
                <w:rPr>
                  <w:rFonts w:cs="Arial"/>
                  <w:i/>
                  <w:color w:val="262626" w:themeColor="text1" w:themeTint="D9"/>
                  <w:sz w:val="18"/>
                  <w:szCs w:val="18"/>
                </w:rPr>
                <w:t>1.0</w:t>
              </w:r>
            </w:p>
          </w:tc>
          <w:tc>
            <w:tcPr>
              <w:tcW w:w="6912" w:type="dxa"/>
            </w:tcPr>
            <w:p w14:paraId="5E541787" w14:textId="70D5DA81" w:rsidR="00C452DF" w:rsidRPr="00C65406" w:rsidRDefault="001B6D76" w:rsidP="000D0833">
              <w:pPr>
                <w:pStyle w:val="Footer"/>
                <w:jc w:val="center"/>
                <w:rPr>
                  <w:rFonts w:cs="Arial"/>
                  <w:i/>
                  <w:color w:val="000000" w:themeColor="text1"/>
                  <w:sz w:val="18"/>
                  <w:szCs w:val="18"/>
                </w:rPr>
              </w:pPr>
              <w:r>
                <w:rPr>
                  <w:rFonts w:cs="Arial"/>
                  <w:i/>
                  <w:color w:val="000000" w:themeColor="text1"/>
                  <w:sz w:val="18"/>
                  <w:szCs w:val="18"/>
                </w:rPr>
                <w:t>Section 508 Compliance</w:t>
              </w:r>
            </w:p>
          </w:tc>
          <w:tc>
            <w:tcPr>
              <w:tcW w:w="1170" w:type="dxa"/>
              <w:vAlign w:val="center"/>
            </w:tcPr>
            <w:p w14:paraId="5E541788" w14:textId="64FA0E2B" w:rsidR="00C452DF" w:rsidRPr="00293105" w:rsidRDefault="00C452DF"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0D6DB3">
                <w:rPr>
                  <w:rFonts w:cs="Arial"/>
                  <w:noProof/>
                  <w:color w:val="000000" w:themeColor="text1"/>
                  <w:sz w:val="18"/>
                  <w:szCs w:val="18"/>
                </w:rPr>
                <w:t>vi</w:t>
              </w:r>
              <w:r w:rsidRPr="00293105">
                <w:rPr>
                  <w:rFonts w:cs="Arial"/>
                  <w:color w:val="000000" w:themeColor="text1"/>
                  <w:sz w:val="18"/>
                  <w:szCs w:val="18"/>
                </w:rPr>
                <w:fldChar w:fldCharType="end"/>
              </w:r>
            </w:p>
          </w:tc>
        </w:tr>
        <w:tr w:rsidR="00F87B14" w:rsidRPr="00F553F3" w14:paraId="3103FDC9" w14:textId="77777777" w:rsidTr="000D0833">
          <w:trPr>
            <w:trHeight w:val="455"/>
          </w:trPr>
          <w:tc>
            <w:tcPr>
              <w:tcW w:w="1638" w:type="dxa"/>
              <w:vAlign w:val="center"/>
            </w:tcPr>
            <w:p w14:paraId="51E716E3" w14:textId="77777777" w:rsidR="00F87B14" w:rsidRPr="006137B4" w:rsidRDefault="00F87B14" w:rsidP="006137B4">
              <w:pPr>
                <w:pStyle w:val="Footer"/>
                <w:ind w:right="90"/>
                <w:rPr>
                  <w:rFonts w:cs="Arial"/>
                  <w:i/>
                  <w:color w:val="262626" w:themeColor="text1" w:themeTint="D9"/>
                  <w:sz w:val="18"/>
                  <w:szCs w:val="18"/>
                </w:rPr>
              </w:pPr>
            </w:p>
          </w:tc>
          <w:tc>
            <w:tcPr>
              <w:tcW w:w="6912" w:type="dxa"/>
            </w:tcPr>
            <w:p w14:paraId="2965F3D5" w14:textId="77777777" w:rsidR="00F87B14" w:rsidRDefault="00F87B14" w:rsidP="000D0833">
              <w:pPr>
                <w:pStyle w:val="Footer"/>
                <w:jc w:val="center"/>
                <w:rPr>
                  <w:rFonts w:cs="Arial"/>
                  <w:i/>
                  <w:color w:val="000000" w:themeColor="text1"/>
                  <w:sz w:val="18"/>
                  <w:szCs w:val="18"/>
                </w:rPr>
              </w:pPr>
            </w:p>
          </w:tc>
          <w:tc>
            <w:tcPr>
              <w:tcW w:w="1170" w:type="dxa"/>
              <w:vAlign w:val="center"/>
            </w:tcPr>
            <w:p w14:paraId="47480566" w14:textId="77777777" w:rsidR="00F87B14" w:rsidRPr="00293105" w:rsidRDefault="00F87B14" w:rsidP="00003FF3">
              <w:pPr>
                <w:pStyle w:val="Footer"/>
                <w:jc w:val="right"/>
                <w:rPr>
                  <w:rFonts w:cs="Arial"/>
                  <w:color w:val="000000" w:themeColor="text1"/>
                  <w:sz w:val="18"/>
                  <w:szCs w:val="18"/>
                </w:rPr>
              </w:pPr>
            </w:p>
          </w:tc>
        </w:tr>
      </w:tbl>
      <w:p w14:paraId="5E54178A" w14:textId="77777777" w:rsidR="00C452DF" w:rsidRPr="00AC1EE8" w:rsidRDefault="000D6DB3"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7EA78" w14:textId="77777777" w:rsidR="001C05C6" w:rsidRPr="003D1C66" w:rsidRDefault="001C05C6" w:rsidP="00DF39BB">
      <w:pPr>
        <w:rPr>
          <w:rFonts w:eastAsiaTheme="minorHAnsi"/>
          <w:sz w:val="19"/>
        </w:rPr>
      </w:pPr>
      <w:r>
        <w:separator/>
      </w:r>
    </w:p>
    <w:p w14:paraId="2B0AE106" w14:textId="77777777" w:rsidR="001C05C6" w:rsidRDefault="001C05C6"/>
  </w:footnote>
  <w:footnote w:type="continuationSeparator" w:id="0">
    <w:p w14:paraId="2C6A9808" w14:textId="77777777" w:rsidR="001C05C6" w:rsidRPr="003D1C66" w:rsidRDefault="001C05C6" w:rsidP="00DF39BB">
      <w:pPr>
        <w:rPr>
          <w:rFonts w:eastAsiaTheme="minorHAnsi"/>
          <w:sz w:val="19"/>
        </w:rPr>
      </w:pPr>
      <w:r>
        <w:continuationSeparator/>
      </w:r>
    </w:p>
    <w:p w14:paraId="105742BA" w14:textId="77777777" w:rsidR="001C05C6" w:rsidRDefault="001C05C6"/>
  </w:footnote>
  <w:footnote w:type="continuationNotice" w:id="1">
    <w:p w14:paraId="7C2E5ECA" w14:textId="77777777" w:rsidR="001C05C6" w:rsidRDefault="001C05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27CE1"/>
    <w:multiLevelType w:val="hybridMultilevel"/>
    <w:tmpl w:val="BF20E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2"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3"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4"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4AA4319A"/>
    <w:multiLevelType w:val="hybridMultilevel"/>
    <w:tmpl w:val="15106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7"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EB222D8"/>
    <w:multiLevelType w:val="hybridMultilevel"/>
    <w:tmpl w:val="FDE0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0"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11"/>
  </w:num>
  <w:num w:numId="5">
    <w:abstractNumId w:val="7"/>
  </w:num>
  <w:num w:numId="6">
    <w:abstractNumId w:val="1"/>
  </w:num>
  <w:num w:numId="7">
    <w:abstractNumId w:val="12"/>
  </w:num>
  <w:num w:numId="8">
    <w:abstractNumId w:val="2"/>
  </w:num>
  <w:num w:numId="9">
    <w:abstractNumId w:val="4"/>
  </w:num>
  <w:num w:numId="10">
    <w:abstractNumId w:val="5"/>
  </w:num>
  <w:num w:numId="11">
    <w:abstractNumId w:val="7"/>
  </w:num>
  <w:num w:numId="12">
    <w:abstractNumId w:val="7"/>
  </w:num>
  <w:num w:numId="13">
    <w:abstractNumId w:val="7"/>
  </w:num>
  <w:num w:numId="14">
    <w:abstractNumId w:val="7"/>
  </w:num>
  <w:num w:numId="15">
    <w:abstractNumId w:val="6"/>
  </w:num>
  <w:num w:numId="16">
    <w:abstractNumId w:val="7"/>
  </w:num>
  <w:num w:numId="17">
    <w:abstractNumId w:val="7"/>
  </w:num>
  <w:num w:numId="18">
    <w:abstractNumId w:val="7"/>
  </w:num>
  <w:num w:numId="19">
    <w:abstractNumId w:val="7"/>
  </w:num>
  <w:num w:numId="20">
    <w:abstractNumId w:val="7"/>
  </w:num>
  <w:num w:numId="21">
    <w:abstractNumId w:val="7"/>
  </w:num>
  <w:num w:numId="22">
    <w:abstractNumId w:val="0"/>
  </w:num>
  <w:num w:numId="23">
    <w:abstractNumId w:val="7"/>
  </w:num>
  <w:num w:numId="24">
    <w:abstractNumId w:val="8"/>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ib nayak">
    <w15:presenceInfo w15:providerId="Windows Live" w15:userId="8454f340b20aa8c5"/>
  </w15:person>
  <w15:person w15:author="Allison Garcia">
    <w15:presenceInfo w15:providerId="None" w15:userId="Allison Gar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6F1B"/>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6DB3"/>
    <w:rsid w:val="000D741D"/>
    <w:rsid w:val="000E3237"/>
    <w:rsid w:val="000E6088"/>
    <w:rsid w:val="000E6BF3"/>
    <w:rsid w:val="000E6C71"/>
    <w:rsid w:val="000E753C"/>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27F2"/>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0BE4"/>
    <w:rsid w:val="001B11F4"/>
    <w:rsid w:val="001B3D40"/>
    <w:rsid w:val="001B4182"/>
    <w:rsid w:val="001B4264"/>
    <w:rsid w:val="001B50B3"/>
    <w:rsid w:val="001B6039"/>
    <w:rsid w:val="001B6D76"/>
    <w:rsid w:val="001B7B2F"/>
    <w:rsid w:val="001B7B60"/>
    <w:rsid w:val="001C0110"/>
    <w:rsid w:val="001C01D1"/>
    <w:rsid w:val="001C05C6"/>
    <w:rsid w:val="001C0877"/>
    <w:rsid w:val="001C2F6D"/>
    <w:rsid w:val="001C64ED"/>
    <w:rsid w:val="001C7943"/>
    <w:rsid w:val="001C7EA5"/>
    <w:rsid w:val="001D0DCE"/>
    <w:rsid w:val="001D3CB5"/>
    <w:rsid w:val="001D43E4"/>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69ED"/>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5E48"/>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B05C9"/>
    <w:rsid w:val="00AB3861"/>
    <w:rsid w:val="00AB405A"/>
    <w:rsid w:val="00AB4A4B"/>
    <w:rsid w:val="00AB5753"/>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6292C"/>
    <w:rsid w:val="00B63216"/>
    <w:rsid w:val="00B647E5"/>
    <w:rsid w:val="00B67FA7"/>
    <w:rsid w:val="00B70EB9"/>
    <w:rsid w:val="00B7330E"/>
    <w:rsid w:val="00B7337D"/>
    <w:rsid w:val="00B73712"/>
    <w:rsid w:val="00B73744"/>
    <w:rsid w:val="00B73890"/>
    <w:rsid w:val="00B73A15"/>
    <w:rsid w:val="00B73F36"/>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6B13"/>
    <w:rsid w:val="00BA6FC7"/>
    <w:rsid w:val="00BB10A9"/>
    <w:rsid w:val="00BB3035"/>
    <w:rsid w:val="00BB3215"/>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524"/>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6E81"/>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hyperlink" Target="http://www.hhs.gov/web/section-508/making-files-accessible/checklist/pdf/index.htm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www.cynthiasays.com"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E9C6C-102D-42CA-A603-B20C63F806D0}">
  <ds:schemaRefs>
    <ds:schemaRef ds:uri="http://purl.org/dc/elements/1.1/"/>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85c30c73-9a4e-47be-82d9-84400e6a7134"/>
    <ds:schemaRef ds:uri="http://purl.org/dc/dcmitype/"/>
  </ds:schemaRefs>
</ds:datastoreItem>
</file>

<file path=customXml/itemProps4.xml><?xml version="1.0" encoding="utf-8"?>
<ds:datastoreItem xmlns:ds="http://schemas.openxmlformats.org/officeDocument/2006/customXml" ds:itemID="{A55BB879-A926-4E6A-9762-CFCF170D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sanjib nayak</cp:lastModifiedBy>
  <cp:revision>6</cp:revision>
  <cp:lastPrinted>2014-02-05T00:00:00Z</cp:lastPrinted>
  <dcterms:created xsi:type="dcterms:W3CDTF">2016-06-06T20:48:00Z</dcterms:created>
  <dcterms:modified xsi:type="dcterms:W3CDTF">2016-06-08T23:58:00Z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